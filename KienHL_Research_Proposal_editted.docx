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0D77A5" w14:textId="07A387FD" w:rsidR="00F7033B" w:rsidRPr="00E0238D" w:rsidRDefault="00745C78" w:rsidP="00E55B38">
      <w:r w:rsidRPr="00E0238D">
        <w:t xml:space="preserve">Research Proposal: </w:t>
      </w:r>
      <w:r w:rsidR="00F7033B" w:rsidRPr="00E0238D">
        <w:t xml:space="preserve">Homebuyers’ Attention </w:t>
      </w:r>
      <w:r w:rsidR="000E05C3" w:rsidRPr="00E0238D">
        <w:t>Towards</w:t>
      </w:r>
      <w:r w:rsidR="00F7033B" w:rsidRPr="00E0238D">
        <w:t xml:space="preserve"> </w:t>
      </w:r>
      <w:r w:rsidR="00DF426F" w:rsidRPr="00E0238D">
        <w:t>Environmental Pollution Disclosure</w:t>
      </w:r>
    </w:p>
    <w:p w14:paraId="74805CC1" w14:textId="75A17F20" w:rsidR="00745C78" w:rsidRPr="00E0238D" w:rsidRDefault="00745C78" w:rsidP="00E55B38">
      <w:r w:rsidRPr="00E0238D">
        <w:t>Kien Hoang-Le</w:t>
      </w:r>
    </w:p>
    <w:p w14:paraId="5DFC7C70" w14:textId="29299C05" w:rsidR="00B219E1" w:rsidRPr="00E0238D" w:rsidRDefault="0056155C" w:rsidP="00E55B38">
      <w:pPr>
        <w:pStyle w:val="Heading1"/>
      </w:pPr>
      <w:r w:rsidRPr="00E0238D">
        <w:t>Introduction</w:t>
      </w:r>
    </w:p>
    <w:p w14:paraId="5241691F" w14:textId="39B99D6F" w:rsidR="004565AA" w:rsidRPr="00E0238D" w:rsidRDefault="00E64225" w:rsidP="00E55B38">
      <w:r w:rsidRPr="00E0238D">
        <w:t xml:space="preserve">Mandatory </w:t>
      </w:r>
      <w:r w:rsidR="00740350" w:rsidRPr="00E0238D">
        <w:t>information disclosure</w:t>
      </w:r>
      <w:r w:rsidR="0089170E" w:rsidRPr="00E0238D">
        <w:t>, or targeted transparency,</w:t>
      </w:r>
      <w:r w:rsidR="00EF4D44" w:rsidRPr="00E0238D">
        <w:rPr>
          <w:color w:val="000000"/>
        </w:rPr>
        <w:t xml:space="preserve"> </w:t>
      </w:r>
      <w:r w:rsidR="007D70FE" w:rsidRPr="00E0238D">
        <w:rPr>
          <w:color w:val="000000"/>
        </w:rPr>
        <w:t>has been</w:t>
      </w:r>
      <w:r w:rsidR="00EF4D44" w:rsidRPr="00E0238D">
        <w:rPr>
          <w:color w:val="000000"/>
        </w:rPr>
        <w:t xml:space="preserve"> widely</w:t>
      </w:r>
      <w:r w:rsidR="00FA608D" w:rsidRPr="00E0238D">
        <w:t xml:space="preserve"> advocated by</w:t>
      </w:r>
      <w:r w:rsidR="008E4CFC" w:rsidRPr="00E0238D">
        <w:t xml:space="preserve"> both regulators and researchers</w:t>
      </w:r>
      <w:r w:rsidR="00017A3F" w:rsidRPr="00E0238D">
        <w:t xml:space="preserve"> </w:t>
      </w:r>
      <w:r w:rsidR="007D70FE" w:rsidRPr="00E0238D">
        <w:t xml:space="preserve">as </w:t>
      </w:r>
      <w:r w:rsidR="007D70FE" w:rsidRPr="00E0238D">
        <w:rPr>
          <w:color w:val="000000"/>
        </w:rPr>
        <w:t xml:space="preserve">an appealing alternative to </w:t>
      </w:r>
      <w:r w:rsidR="008B3CF4" w:rsidRPr="00E0238D">
        <w:rPr>
          <w:color w:val="000000"/>
        </w:rPr>
        <w:t>“harder” or more restrictive</w:t>
      </w:r>
      <w:r w:rsidR="007D70FE" w:rsidRPr="00E0238D">
        <w:rPr>
          <w:color w:val="000000"/>
        </w:rPr>
        <w:t xml:space="preserve"> forms of regulation</w:t>
      </w:r>
      <w:r w:rsidR="0033561A" w:rsidRPr="00E0238D">
        <w:rPr>
          <w:color w:val="000000"/>
        </w:rPr>
        <w:t xml:space="preserve"> </w:t>
      </w:r>
      <w:sdt>
        <w:sdtPr>
          <w:rPr>
            <w:color w:val="000000"/>
          </w:rPr>
          <w:tag w:val="MENDELEY_CITATION_v3_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"/>
          <w:id w:val="-405915466"/>
          <w:placeholder>
            <w:docPart w:val="ACF1DD9154674408834BB61C7B51E9BD"/>
          </w:placeholder>
        </w:sdtPr>
        <w:sdtContent>
          <w:r w:rsidR="00DD725C" w:rsidRPr="00DD725C">
            <w:rPr>
              <w:color w:val="000000"/>
            </w:rPr>
            <w:t>(Sunstein 1999)</w:t>
          </w:r>
        </w:sdtContent>
      </w:sdt>
      <w:r w:rsidR="00206AAF" w:rsidRPr="00E0238D">
        <w:rPr>
          <w:color w:val="000000"/>
        </w:rPr>
        <w:t>.</w:t>
      </w:r>
      <w:r w:rsidR="008F303C" w:rsidRPr="00E0238D">
        <w:rPr>
          <w:color w:val="000000"/>
        </w:rPr>
        <w:t xml:space="preserve"> </w:t>
      </w:r>
      <w:r w:rsidR="00EF7ECE" w:rsidRPr="00E0238D">
        <w:t>I</w:t>
      </w:r>
      <w:r w:rsidR="00CD1F47" w:rsidRPr="00E0238D">
        <w:t>n ideal scenarios</w:t>
      </w:r>
      <w:r w:rsidR="007572E6" w:rsidRPr="00E0238D">
        <w:t xml:space="preserve">, information disclosure can help to prevent </w:t>
      </w:r>
      <w:r w:rsidR="00255628" w:rsidRPr="00E0238D">
        <w:t>misaligned incentives and asymmetric information b</w:t>
      </w:r>
      <w:r w:rsidR="00102B84" w:rsidRPr="00E0238D">
        <w:t>etween the demand side and the supply side</w:t>
      </w:r>
      <w:r w:rsidR="007D687E" w:rsidRPr="00E0238D">
        <w:t>, while being cost-effective and</w:t>
      </w:r>
      <w:r w:rsidR="008F303C" w:rsidRPr="00E0238D">
        <w:t xml:space="preserve"> maintaining the consumer’s freedom of choice</w:t>
      </w:r>
      <w:r w:rsidR="00F12471" w:rsidRPr="00E0238D">
        <w:t xml:space="preserve"> </w:t>
      </w:r>
      <w:sdt>
        <w:sdtPr>
          <w:rPr>
            <w:color w:val="000000"/>
          </w:rPr>
          <w:tag w:val="MENDELEY_CITATION_v3_eyJjaXRhdGlvbklEIjoiTUVOREVMRVlfQ0lUQVRJT05fOWE1NTE0MjktMDZiNi00NGUwLTkxZjctZjNlODZkY2RiODFj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LCJjb250YWluZXItdGl0bGUtc2hvcnQiOiJBbm51IFJldiBFY29ub20ifSwiaXNUZW1wb3JhcnkiOmZhbHNlfV19"/>
          <w:id w:val="1955053925"/>
          <w:placeholder>
            <w:docPart w:val="DefaultPlaceholder_-1854013440"/>
          </w:placeholder>
        </w:sdtPr>
        <w:sdtContent>
          <w:r w:rsidR="00DD725C" w:rsidRPr="00DD725C">
            <w:rPr>
              <w:color w:val="000000"/>
            </w:rPr>
            <w:t>(Loewenstein et al. 2014)</w:t>
          </w:r>
        </w:sdtContent>
      </w:sdt>
      <w:r w:rsidR="00EE1689" w:rsidRPr="00E0238D">
        <w:rPr>
          <w:color w:val="000000"/>
        </w:rPr>
        <w:t>.</w:t>
      </w:r>
      <w:r w:rsidR="00B841F9" w:rsidRPr="00E0238D">
        <w:rPr>
          <w:color w:val="000000"/>
        </w:rPr>
        <w:t xml:space="preserve"> </w:t>
      </w:r>
    </w:p>
    <w:p w14:paraId="2CE877BE" w14:textId="584C4601" w:rsidR="00893612" w:rsidRPr="00E0238D" w:rsidRDefault="00357973" w:rsidP="00E55B38">
      <w:pPr>
        <w:rPr>
          <w:color w:val="000000"/>
        </w:rPr>
      </w:pPr>
      <w:r w:rsidRPr="00E0238D">
        <w:t>However, the effectiveness of information disclosure mechanisms can be significantly challenged by the consumer’s lack of attention. T</w:t>
      </w:r>
      <w:r w:rsidR="00AE17D8" w:rsidRPr="00E0238D">
        <w:t>here</w:t>
      </w:r>
      <w:r w:rsidR="00AE509C" w:rsidRPr="00E0238D">
        <w:t xml:space="preserve"> is a large and growing literature demonstrating that consumers are prone to making mistakes </w:t>
      </w:r>
      <w:r w:rsidR="00CC70B7" w:rsidRPr="00E0238D">
        <w:t>even if the information is readily available and eas</w:t>
      </w:r>
      <w:r w:rsidR="004008DA" w:rsidRPr="00E0238D">
        <w:t>y to access</w:t>
      </w:r>
      <w:r w:rsidR="00AE509C" w:rsidRPr="00E0238D">
        <w:t>,</w:t>
      </w:r>
      <w:r w:rsidR="007753C6" w:rsidRPr="00E0238D">
        <w:t xml:space="preserve"> across various aspects</w:t>
      </w:r>
      <w:r w:rsidR="00AE509C" w:rsidRPr="00E0238D">
        <w:t xml:space="preserve"> such as in </w:t>
      </w:r>
      <w:r w:rsidR="00D7621F" w:rsidRPr="00E0238D">
        <w:t xml:space="preserve">choosing </w:t>
      </w:r>
      <w:r w:rsidR="00D159F3" w:rsidRPr="00E0238D">
        <w:t xml:space="preserve">optimal options </w:t>
      </w:r>
      <w:r w:rsidR="002F56B7" w:rsidRPr="00E0238D">
        <w:t>for</w:t>
      </w:r>
      <w:r w:rsidR="00D159F3" w:rsidRPr="00E0238D">
        <w:t xml:space="preserve"> </w:t>
      </w:r>
      <w:r w:rsidR="00CC70B7" w:rsidRPr="00E0238D">
        <w:t>pension funds</w:t>
      </w:r>
      <w:r w:rsidR="00D159F3" w:rsidRPr="00E0238D">
        <w:t xml:space="preserve"> </w:t>
      </w:r>
      <w:sdt>
        <w:sdtPr>
          <w:rPr>
            <w:color w:val="000000"/>
          </w:rPr>
          <w:tag w:val="MENDELEY_CITATION_v3_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"/>
          <w:id w:val="1186021536"/>
          <w:placeholder>
            <w:docPart w:val="DefaultPlaceholder_-1854013440"/>
          </w:placeholder>
        </w:sdtPr>
        <w:sdtContent>
          <w:r w:rsidR="00DD725C" w:rsidRPr="00DD725C">
            <w:rPr>
              <w:color w:val="000000"/>
            </w:rPr>
            <w:t>(Choi et al. 2011)</w:t>
          </w:r>
        </w:sdtContent>
      </w:sdt>
      <w:r w:rsidR="009C2F50" w:rsidRPr="00E0238D">
        <w:rPr>
          <w:color w:val="000000"/>
        </w:rPr>
        <w:t>,</w:t>
      </w:r>
      <w:r w:rsidR="002F56B7" w:rsidRPr="00E0238D">
        <w:rPr>
          <w:color w:val="000000"/>
        </w:rPr>
        <w:t xml:space="preserve"> </w:t>
      </w:r>
      <w:r w:rsidR="00A069FE" w:rsidRPr="00E0238D">
        <w:rPr>
          <w:color w:val="000000"/>
        </w:rPr>
        <w:t xml:space="preserve">buying food and beverages </w:t>
      </w:r>
      <w:sdt>
        <w:sdtPr>
          <w:rPr>
            <w:color w:val="000000"/>
          </w:rPr>
          <w:tag w:val="MENDELEY_CITATION_v3_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"/>
          <w:id w:val="-1948541569"/>
          <w:placeholder>
            <w:docPart w:val="DefaultPlaceholder_-1854013440"/>
          </w:placeholder>
        </w:sdtPr>
        <w:sdtContent>
          <w:r w:rsidR="00DD725C" w:rsidRPr="00DD725C">
            <w:rPr>
              <w:color w:val="000000"/>
            </w:rPr>
            <w:t>(Bollinger et al. 2011)</w:t>
          </w:r>
        </w:sdtContent>
      </w:sdt>
      <w:r w:rsidR="001F76E3" w:rsidRPr="00E0238D">
        <w:rPr>
          <w:color w:val="000000"/>
        </w:rPr>
        <w:t xml:space="preserve"> or stock</w:t>
      </w:r>
      <w:r w:rsidR="00B7488C" w:rsidRPr="00E0238D">
        <w:rPr>
          <w:color w:val="000000"/>
        </w:rPr>
        <w:t xml:space="preserve"> investing </w:t>
      </w:r>
      <w:sdt>
        <w:sdtPr>
          <w:rPr>
            <w:color w:val="000000"/>
          </w:rPr>
          <w:tag w:val="MENDELEY_CITATION_v3_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"/>
          <w:id w:val="575856834"/>
          <w:placeholder>
            <w:docPart w:val="DefaultPlaceholder_-1854013440"/>
          </w:placeholder>
        </w:sdtPr>
        <w:sdtContent>
          <w:r w:rsidR="00DD725C" w:rsidRPr="00DD725C">
            <w:rPr>
              <w:color w:val="000000"/>
            </w:rPr>
            <w:t>(</w:t>
          </w:r>
          <w:proofErr w:type="spellStart"/>
          <w:r w:rsidR="00DD725C" w:rsidRPr="00DD725C">
            <w:rPr>
              <w:color w:val="000000"/>
            </w:rPr>
            <w:t>Hirshleifer</w:t>
          </w:r>
          <w:proofErr w:type="spellEnd"/>
          <w:r w:rsidR="00DD725C" w:rsidRPr="00DD725C">
            <w:rPr>
              <w:color w:val="000000"/>
            </w:rPr>
            <w:t xml:space="preserve"> et al. 2009)</w:t>
          </w:r>
        </w:sdtContent>
      </w:sdt>
      <w:r w:rsidR="00697AF7" w:rsidRPr="00E0238D">
        <w:rPr>
          <w:color w:val="000000"/>
        </w:rPr>
        <w:t>.</w:t>
      </w:r>
      <w:r w:rsidR="00692872" w:rsidRPr="00E0238D">
        <w:rPr>
          <w:color w:val="000000"/>
        </w:rPr>
        <w:t xml:space="preserve"> </w:t>
      </w:r>
      <w:r w:rsidR="001117FA" w:rsidRPr="00E0238D">
        <w:rPr>
          <w:color w:val="000000"/>
        </w:rPr>
        <w:t>In light of the current “information explosion”, a</w:t>
      </w:r>
      <w:r w:rsidR="00523420" w:rsidRPr="00E0238D">
        <w:rPr>
          <w:color w:val="000000"/>
        </w:rPr>
        <w:t xml:space="preserve">ttention </w:t>
      </w:r>
      <w:r w:rsidR="003715B5" w:rsidRPr="00E0238D">
        <w:rPr>
          <w:color w:val="000000"/>
        </w:rPr>
        <w:t xml:space="preserve">is </w:t>
      </w:r>
      <w:r w:rsidR="00217C51" w:rsidRPr="00E0238D">
        <w:rPr>
          <w:color w:val="000000"/>
        </w:rPr>
        <w:t xml:space="preserve">a </w:t>
      </w:r>
      <w:r w:rsidR="00523420" w:rsidRPr="00E0238D">
        <w:rPr>
          <w:color w:val="000000"/>
        </w:rPr>
        <w:t xml:space="preserve">scarce economic </w:t>
      </w:r>
      <w:r w:rsidR="00692872" w:rsidRPr="00E0238D">
        <w:rPr>
          <w:color w:val="000000"/>
        </w:rPr>
        <w:t>resource</w:t>
      </w:r>
      <w:r w:rsidR="001117FA" w:rsidRPr="00E0238D">
        <w:rPr>
          <w:color w:val="000000"/>
        </w:rPr>
        <w:t xml:space="preserve"> which requires </w:t>
      </w:r>
      <w:r w:rsidR="003715B5" w:rsidRPr="00E0238D">
        <w:rPr>
          <w:color w:val="000000"/>
        </w:rPr>
        <w:t xml:space="preserve">people's efforts </w:t>
      </w:r>
      <w:r w:rsidR="001117FA" w:rsidRPr="00E0238D">
        <w:rPr>
          <w:color w:val="000000"/>
        </w:rPr>
        <w:t>to allocate. Hence, i</w:t>
      </w:r>
      <w:r w:rsidR="005D6F29" w:rsidRPr="00E0238D">
        <w:rPr>
          <w:color w:val="000000"/>
        </w:rPr>
        <w:t xml:space="preserve">t is unsurprising to </w:t>
      </w:r>
      <w:r w:rsidR="001117FA" w:rsidRPr="00E0238D">
        <w:rPr>
          <w:color w:val="000000"/>
        </w:rPr>
        <w:t xml:space="preserve">witness </w:t>
      </w:r>
      <w:r w:rsidR="005D6F29" w:rsidRPr="00E0238D">
        <w:rPr>
          <w:color w:val="000000"/>
        </w:rPr>
        <w:t>individuals</w:t>
      </w:r>
      <w:r w:rsidR="003715B5" w:rsidRPr="00E0238D">
        <w:rPr>
          <w:color w:val="000000"/>
        </w:rPr>
        <w:t xml:space="preserve">’ </w:t>
      </w:r>
      <w:r w:rsidR="005D6F29" w:rsidRPr="00E0238D">
        <w:rPr>
          <w:color w:val="000000"/>
        </w:rPr>
        <w:t xml:space="preserve">lack of attention and their resulting misconceptions </w:t>
      </w:r>
      <w:sdt>
        <w:sdtPr>
          <w:rPr>
            <w:color w:val="000000"/>
          </w:rPr>
          <w:tag w:val="MENDELEY_CITATION_v3_eyJjaXRhdGlvbklEIjoiTUVOREVMRVlfQ0lUQVRJT05fMTlhZTk5ZjEtODhjZi00Yjk2LTk4NTItZmYxMWM4NjU3Yjg3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Y29udGFpbmVyLXRpdGxlLXNob3J0IjoiQW5udSBSZXYgRWNvbm9t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fSwiaXNUZW1wb3JhcnkiOmZhbHNlfV19"/>
          <w:id w:val="-202098347"/>
          <w:placeholder>
            <w:docPart w:val="DefaultPlaceholder_-1854013440"/>
          </w:placeholder>
        </w:sdtPr>
        <w:sdtContent>
          <w:r w:rsidR="00DD725C" w:rsidRPr="00DD725C">
            <w:rPr>
              <w:color w:val="000000"/>
            </w:rPr>
            <w:t>(Loewenstein et al. 2014)</w:t>
          </w:r>
        </w:sdtContent>
      </w:sdt>
      <w:r w:rsidR="005D6F29" w:rsidRPr="00E0238D">
        <w:rPr>
          <w:color w:val="000000"/>
        </w:rPr>
        <w:t>.</w:t>
      </w:r>
    </w:p>
    <w:p w14:paraId="156BF37B" w14:textId="361C1998" w:rsidR="00C175EB" w:rsidRPr="009541EF" w:rsidRDefault="00140DEE" w:rsidP="00E55B38">
      <w:r w:rsidRPr="009541EF">
        <w:t xml:space="preserve">In this research, I </w:t>
      </w:r>
      <w:r w:rsidR="003B5145" w:rsidRPr="009541EF">
        <w:t xml:space="preserve">aim to </w:t>
      </w:r>
      <w:r w:rsidRPr="009541EF">
        <w:t>further</w:t>
      </w:r>
      <w:r w:rsidR="00BC7C42" w:rsidRPr="009541EF">
        <w:t xml:space="preserve"> examine</w:t>
      </w:r>
      <w:r w:rsidR="00440129" w:rsidRPr="009541EF">
        <w:t xml:space="preserve"> the issue of information disclosure</w:t>
      </w:r>
      <w:r w:rsidR="00BC7C42" w:rsidRPr="009541EF">
        <w:t xml:space="preserve"> </w:t>
      </w:r>
      <w:r w:rsidR="00F961A2" w:rsidRPr="009541EF">
        <w:t xml:space="preserve">policy </w:t>
      </w:r>
      <w:r w:rsidR="00440129" w:rsidRPr="009541EF">
        <w:t xml:space="preserve">and </w:t>
      </w:r>
      <w:r w:rsidR="00F961A2" w:rsidRPr="009541EF">
        <w:t xml:space="preserve">the </w:t>
      </w:r>
      <w:r w:rsidR="00675CE5" w:rsidRPr="009541EF">
        <w:t>attention</w:t>
      </w:r>
      <w:r w:rsidR="00F961A2" w:rsidRPr="009541EF">
        <w:t xml:space="preserve"> of information recipients</w:t>
      </w:r>
      <w:r w:rsidR="00440129" w:rsidRPr="009541EF">
        <w:t xml:space="preserve">, </w:t>
      </w:r>
      <w:r w:rsidRPr="009541EF">
        <w:t xml:space="preserve">by looking </w:t>
      </w:r>
      <w:r w:rsidR="00440129" w:rsidRPr="009541EF">
        <w:t xml:space="preserve">at the </w:t>
      </w:r>
      <w:r w:rsidR="00CC0A45" w:rsidRPr="009541EF">
        <w:t>impact of disclosed information about</w:t>
      </w:r>
      <w:r w:rsidR="00403597" w:rsidRPr="009541EF">
        <w:t xml:space="preserve"> local environmental quality </w:t>
      </w:r>
      <w:r w:rsidR="00CC0A45" w:rsidRPr="009541EF">
        <w:t>on the housing market</w:t>
      </w:r>
      <w:r w:rsidR="003F6368" w:rsidRPr="009541EF">
        <w:t>.</w:t>
      </w:r>
      <w:r w:rsidR="00C175EB" w:rsidRPr="009541EF">
        <w:t xml:space="preserve"> </w:t>
      </w:r>
      <w:r w:rsidR="00254603" w:rsidRPr="009541EF">
        <w:t xml:space="preserve">There are </w:t>
      </w:r>
      <w:r w:rsidR="004D427C" w:rsidRPr="009541EF">
        <w:t>two</w:t>
      </w:r>
      <w:r w:rsidR="00DA34D8" w:rsidRPr="009541EF">
        <w:t xml:space="preserve"> reasons why this is</w:t>
      </w:r>
      <w:r w:rsidR="004D427C" w:rsidRPr="009541EF">
        <w:t xml:space="preserve"> pivotal</w:t>
      </w:r>
      <w:r w:rsidR="00DA34D8" w:rsidRPr="009541EF">
        <w:t>: First</w:t>
      </w:r>
      <w:r w:rsidR="00FE5B82" w:rsidRPr="009541EF">
        <w:t xml:space="preserve">, </w:t>
      </w:r>
      <w:r w:rsidR="000C64B4" w:rsidRPr="009541EF">
        <w:t xml:space="preserve">local pollution is one of the most important characteristics in the homebuyers’ hedonic vectors; and it can potentially be </w:t>
      </w:r>
      <w:proofErr w:type="spellStart"/>
      <w:r w:rsidR="000C64B4" w:rsidRPr="009541EF">
        <w:t>generalised</w:t>
      </w:r>
      <w:proofErr w:type="spellEnd"/>
      <w:r w:rsidR="000C64B4" w:rsidRPr="009541EF">
        <w:t xml:space="preserve"> for households’ perception of other types of long-term risk. Second, </w:t>
      </w:r>
      <w:r w:rsidR="00C014BA" w:rsidRPr="009541EF">
        <w:t xml:space="preserve">there are few </w:t>
      </w:r>
      <w:r w:rsidR="005B6968" w:rsidRPr="009541EF">
        <w:t xml:space="preserve">studies on attention and information disclosure </w:t>
      </w:r>
      <w:r w:rsidR="00C014BA" w:rsidRPr="009541EF">
        <w:t>related to economic</w:t>
      </w:r>
      <w:r w:rsidR="005B6968" w:rsidRPr="009541EF">
        <w:t xml:space="preserve"> transactions that are high-stakes and infrequent</w:t>
      </w:r>
      <w:r w:rsidR="0079146D" w:rsidRPr="009541EF">
        <w:t xml:space="preserve"> such as in the housing market</w:t>
      </w:r>
      <w:r w:rsidR="005B6968" w:rsidRPr="009541EF">
        <w:t>.</w:t>
      </w:r>
    </w:p>
    <w:p w14:paraId="5B34DB6C" w14:textId="3F6DFB61" w:rsidR="00B048DE" w:rsidRPr="00E0238D" w:rsidRDefault="00765971" w:rsidP="00E55B38">
      <w:r w:rsidRPr="00E0238D">
        <w:t xml:space="preserve">An extensive amount of literature </w:t>
      </w:r>
      <w:r w:rsidR="008B29B9" w:rsidRPr="00E0238D">
        <w:t xml:space="preserve">has </w:t>
      </w:r>
      <w:r w:rsidR="00BE3440" w:rsidRPr="00E0238D">
        <w:t>investigate</w:t>
      </w:r>
      <w:r w:rsidR="008B29B9" w:rsidRPr="00E0238D">
        <w:t>d</w:t>
      </w:r>
      <w:r w:rsidR="00BE3440" w:rsidRPr="00E0238D">
        <w:t xml:space="preserve"> the impact of industrial pollution on housing </w:t>
      </w:r>
      <w:r w:rsidR="001A57F2" w:rsidRPr="00E0238D">
        <w:t>prices</w:t>
      </w:r>
      <w:r w:rsidR="0062041B" w:rsidRPr="00E0238D">
        <w:t xml:space="preserve"> and </w:t>
      </w:r>
      <w:r w:rsidR="008B29B9" w:rsidRPr="00E0238D">
        <w:t>found</w:t>
      </w:r>
      <w:r w:rsidR="009378CC" w:rsidRPr="00E0238D">
        <w:t xml:space="preserve"> mixed </w:t>
      </w:r>
      <w:r w:rsidR="001F2CCE" w:rsidRPr="00E0238D">
        <w:t>evidence</w:t>
      </w:r>
      <w:r w:rsidR="009378CC" w:rsidRPr="00E0238D">
        <w:t xml:space="preserve"> </w:t>
      </w:r>
      <w:sdt>
        <w:sdtPr>
          <w:rPr>
            <w:color w:val="000000"/>
          </w:rPr>
          <w:tag w:val="MENDELEY_CITATION_v3_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"/>
          <w:id w:val="1232816209"/>
          <w:placeholder>
            <w:docPart w:val="DefaultPlaceholder_-1854013440"/>
          </w:placeholder>
        </w:sdtPr>
        <w:sdtContent>
          <w:r w:rsidR="00DD725C" w:rsidRPr="00DD725C">
            <w:rPr>
              <w:rFonts w:eastAsia="Times New Roman"/>
              <w:color w:val="000000"/>
            </w:rPr>
            <w:t>(Lindell and Earle 1983; Kohlhase 1991; Bui and Mayer 2003; Mastromonaco 2015)</w:t>
          </w:r>
        </w:sdtContent>
      </w:sdt>
      <w:r w:rsidR="00BE3440" w:rsidRPr="00E0238D">
        <w:t xml:space="preserve">. </w:t>
      </w:r>
      <w:r w:rsidR="00E400FD" w:rsidRPr="00E0238D">
        <w:t xml:space="preserve">However, most research </w:t>
      </w:r>
      <w:r w:rsidR="00EC3814" w:rsidRPr="00E0238D">
        <w:t>on</w:t>
      </w:r>
      <w:r w:rsidR="00E400FD" w:rsidRPr="00E0238D">
        <w:t xml:space="preserve"> this topic overlooks the moderating effect of attention, possibly due to the infrequent and elongated nature of home-buying decisions, making measuring attention challenging. </w:t>
      </w:r>
      <w:r w:rsidR="00407A43" w:rsidRPr="00E0238D">
        <w:t>Nonetheless</w:t>
      </w:r>
      <w:r w:rsidR="00E400FD" w:rsidRPr="00E0238D">
        <w:t xml:space="preserve">, </w:t>
      </w:r>
      <w:r w:rsidR="00EB0995" w:rsidRPr="00E0238D">
        <w:t xml:space="preserve">one issue remains </w:t>
      </w:r>
      <w:r w:rsidR="00E400FD" w:rsidRPr="00E0238D">
        <w:t xml:space="preserve">clear: </w:t>
      </w:r>
      <w:r w:rsidR="00327C46" w:rsidRPr="00E0238D">
        <w:t>if people</w:t>
      </w:r>
      <w:r w:rsidR="00CF439B" w:rsidRPr="00E0238D">
        <w:t xml:space="preserve"> pay</w:t>
      </w:r>
      <w:r w:rsidR="00327C46" w:rsidRPr="00E0238D">
        <w:t xml:space="preserve"> limited attention </w:t>
      </w:r>
      <w:r w:rsidR="00CF439B" w:rsidRPr="00E0238D">
        <w:t xml:space="preserve">to </w:t>
      </w:r>
      <w:r w:rsidR="00ED4C58" w:rsidRPr="00E0238D">
        <w:t xml:space="preserve">the </w:t>
      </w:r>
      <w:r w:rsidR="00327C46" w:rsidRPr="00E0238D">
        <w:t xml:space="preserve">disclosed </w:t>
      </w:r>
      <w:r w:rsidR="00ED4C58" w:rsidRPr="00E0238D">
        <w:t xml:space="preserve">pollution </w:t>
      </w:r>
      <w:r w:rsidR="00327C46" w:rsidRPr="00E0238D">
        <w:t xml:space="preserve">information, they </w:t>
      </w:r>
      <w:r w:rsidR="00044C20" w:rsidRPr="00E0238D">
        <w:t>might not</w:t>
      </w:r>
      <w:r w:rsidR="00B92134" w:rsidRPr="00E0238D">
        <w:t xml:space="preserve"> adequately</w:t>
      </w:r>
      <w:r w:rsidR="00044C20" w:rsidRPr="00E0238D">
        <w:t xml:space="preserve"> consider the environmental </w:t>
      </w:r>
      <w:r w:rsidR="003715B5" w:rsidRPr="00E0238D">
        <w:t xml:space="preserve">risks </w:t>
      </w:r>
      <w:r w:rsidR="00044C20" w:rsidRPr="00E0238D">
        <w:t>in their decision-making</w:t>
      </w:r>
      <w:r w:rsidR="00CF439B" w:rsidRPr="00E0238D">
        <w:t xml:space="preserve">, henceforth </w:t>
      </w:r>
      <w:r w:rsidR="00B92134" w:rsidRPr="00E0238D">
        <w:t>weakening</w:t>
      </w:r>
      <w:r w:rsidR="00CF439B" w:rsidRPr="00E0238D">
        <w:t xml:space="preserve"> any findings.</w:t>
      </w:r>
      <w:r w:rsidR="008B5C77" w:rsidRPr="00E0238D">
        <w:t xml:space="preserve"> </w:t>
      </w:r>
      <w:r w:rsidR="0027307D" w:rsidRPr="00E0238D">
        <w:t>For example, a</w:t>
      </w:r>
      <w:r w:rsidR="00446895" w:rsidRPr="00E0238D">
        <w:t xml:space="preserve"> news </w:t>
      </w:r>
      <w:r w:rsidR="00623C14" w:rsidRPr="00E0238D">
        <w:t>article</w:t>
      </w:r>
      <w:r w:rsidR="00446895" w:rsidRPr="00E0238D">
        <w:rPr>
          <w:rStyle w:val="FootnoteReference"/>
        </w:rPr>
        <w:footnoteReference w:id="1"/>
      </w:r>
      <w:r w:rsidR="002B039B" w:rsidRPr="00E0238D">
        <w:t xml:space="preserve"> </w:t>
      </w:r>
      <w:r w:rsidR="0073795E" w:rsidRPr="00E0238D">
        <w:t>highlighted</w:t>
      </w:r>
      <w:r w:rsidR="002B039B" w:rsidRPr="00E0238D">
        <w:t xml:space="preserve"> that </w:t>
      </w:r>
      <w:r w:rsidR="009A601A" w:rsidRPr="00E0238D">
        <w:t xml:space="preserve">many </w:t>
      </w:r>
      <w:r w:rsidR="00B908D0" w:rsidRPr="00E0238D">
        <w:t xml:space="preserve">people </w:t>
      </w:r>
      <w:r w:rsidR="00451BC9" w:rsidRPr="00E0238D">
        <w:t xml:space="preserve">residing near </w:t>
      </w:r>
      <w:r w:rsidR="0080032D" w:rsidRPr="00E0238D">
        <w:t>Love Canal –</w:t>
      </w:r>
      <w:r w:rsidR="00AF0056" w:rsidRPr="00E0238D">
        <w:t xml:space="preserve"> the site of </w:t>
      </w:r>
      <w:r w:rsidR="0080032D" w:rsidRPr="00E0238D">
        <w:t xml:space="preserve">one of the worst </w:t>
      </w:r>
      <w:r w:rsidR="001A57F2" w:rsidRPr="00E0238D">
        <w:t>toxic waste</w:t>
      </w:r>
      <w:r w:rsidR="0080032D" w:rsidRPr="00E0238D">
        <w:t xml:space="preserve"> </w:t>
      </w:r>
      <w:r w:rsidR="00672269" w:rsidRPr="00E0238D">
        <w:t>catastrophes</w:t>
      </w:r>
      <w:r w:rsidR="0080032D" w:rsidRPr="00E0238D">
        <w:t xml:space="preserve"> in the U.S.</w:t>
      </w:r>
      <w:r w:rsidR="00B048DE" w:rsidRPr="00E0238D">
        <w:t xml:space="preserve"> -</w:t>
      </w:r>
      <w:r w:rsidR="00AF0056" w:rsidRPr="00E0238D">
        <w:t xml:space="preserve"> </w:t>
      </w:r>
      <w:r w:rsidR="00A44C6D" w:rsidRPr="00E0238D">
        <w:t xml:space="preserve">were unaware of the environmental conditions of </w:t>
      </w:r>
      <w:r w:rsidR="001806A9" w:rsidRPr="00E0238D">
        <w:t>the</w:t>
      </w:r>
      <w:r w:rsidR="00D94A82" w:rsidRPr="00E0238D">
        <w:t xml:space="preserve"> </w:t>
      </w:r>
      <w:proofErr w:type="spellStart"/>
      <w:r w:rsidR="00941DED" w:rsidRPr="00E0238D">
        <w:t>neighbourhoods</w:t>
      </w:r>
      <w:proofErr w:type="spellEnd"/>
      <w:r w:rsidR="00A44C6D" w:rsidRPr="00E0238D">
        <w:t xml:space="preserve"> before </w:t>
      </w:r>
      <w:r w:rsidR="007B3A12" w:rsidRPr="00E0238D">
        <w:t xml:space="preserve">purchasing </w:t>
      </w:r>
      <w:r w:rsidR="001806A9" w:rsidRPr="00E0238D">
        <w:t xml:space="preserve">their </w:t>
      </w:r>
      <w:r w:rsidR="00A44C6D" w:rsidRPr="00E0238D">
        <w:t>properties.</w:t>
      </w:r>
    </w:p>
    <w:p w14:paraId="5A87625D" w14:textId="568EEE00" w:rsidR="00F672A6" w:rsidRPr="00E0238D" w:rsidRDefault="00DC62E3" w:rsidP="00E55B38">
      <w:r w:rsidRPr="00E0238D">
        <w:lastRenderedPageBreak/>
        <w:t>In summary</w:t>
      </w:r>
      <w:r w:rsidR="00672269" w:rsidRPr="00E0238D">
        <w:t xml:space="preserve">, the aim of this research is to </w:t>
      </w:r>
      <w:r w:rsidR="005652C3" w:rsidRPr="00E0238D">
        <w:t xml:space="preserve">(1) discover how attention can </w:t>
      </w:r>
      <w:r w:rsidR="008C3763" w:rsidRPr="00E0238D">
        <w:t xml:space="preserve">alter the empirical findings </w:t>
      </w:r>
      <w:r w:rsidR="005A404E" w:rsidRPr="00E0238D">
        <w:t xml:space="preserve">in research related to individuals’ </w:t>
      </w:r>
      <w:r w:rsidR="00C36255" w:rsidRPr="00E0238D">
        <w:t>risk perceptions and following decisions</w:t>
      </w:r>
      <w:r w:rsidR="005F2A8F" w:rsidRPr="00E0238D">
        <w:t>;</w:t>
      </w:r>
      <w:r w:rsidR="005A404E" w:rsidRPr="00E0238D">
        <w:t xml:space="preserve"> </w:t>
      </w:r>
      <w:r w:rsidR="008B5C77" w:rsidRPr="00E0238D">
        <w:t xml:space="preserve">and </w:t>
      </w:r>
      <w:r w:rsidR="005A404E" w:rsidRPr="00E0238D">
        <w:t xml:space="preserve">(2) </w:t>
      </w:r>
      <w:r w:rsidR="00733EBD" w:rsidRPr="00E0238D">
        <w:t xml:space="preserve">propose a </w:t>
      </w:r>
      <w:r w:rsidR="007D2081" w:rsidRPr="00E0238D">
        <w:t xml:space="preserve">proxy </w:t>
      </w:r>
      <w:r w:rsidR="005F2A8F" w:rsidRPr="00E0238D">
        <w:t xml:space="preserve">measurement for attention </w:t>
      </w:r>
      <w:r w:rsidR="00733EBD" w:rsidRPr="00E0238D">
        <w:t xml:space="preserve">and </w:t>
      </w:r>
      <w:r w:rsidR="00994A56" w:rsidRPr="00E0238D">
        <w:t xml:space="preserve">test for its effectiveness. </w:t>
      </w:r>
    </w:p>
    <w:p w14:paraId="73649C72" w14:textId="0F4E6311" w:rsidR="00C07CF7" w:rsidRPr="00E0238D" w:rsidRDefault="00BF4650" w:rsidP="00E55B38">
      <w:pPr>
        <w:pStyle w:val="Heading1"/>
        <w:numPr>
          <w:ilvl w:val="0"/>
          <w:numId w:val="14"/>
        </w:numPr>
      </w:pPr>
      <w:r w:rsidRPr="00E0238D">
        <w:t xml:space="preserve">Proposed </w:t>
      </w:r>
      <w:r w:rsidR="004F468A" w:rsidRPr="00E0238D">
        <w:t xml:space="preserve">Theoretical </w:t>
      </w:r>
      <w:r w:rsidR="00130CF1" w:rsidRPr="00E0238D">
        <w:t>Model</w:t>
      </w:r>
    </w:p>
    <w:p w14:paraId="03A3C3D6" w14:textId="77777777" w:rsidR="00CE159A" w:rsidRPr="00E0238D" w:rsidRDefault="00CE159A" w:rsidP="00E55B38">
      <w:pPr>
        <w:pStyle w:val="Heading2"/>
      </w:pPr>
      <w:r w:rsidRPr="00E0238D">
        <w:t>Empirical specification with hedonic price model</w:t>
      </w:r>
    </w:p>
    <w:p w14:paraId="3C9CA450" w14:textId="4422A800" w:rsidR="00CE159A" w:rsidRPr="00E0238D" w:rsidRDefault="00CA11F8" w:rsidP="00E55B38">
      <w:r>
        <w:t xml:space="preserve">To </w:t>
      </w:r>
      <w:r w:rsidR="007B7A82">
        <w:t>estimate the property value, I</w:t>
      </w:r>
      <w:r w:rsidR="00D85B93" w:rsidRPr="00E0238D">
        <w:t xml:space="preserve"> use the conventional </w:t>
      </w:r>
      <w:r w:rsidR="001E75BD" w:rsidRPr="00E0238D">
        <w:t>hedonic pricing</w:t>
      </w:r>
      <w:r w:rsidR="007B7A82">
        <w:t xml:space="preserve"> model</w:t>
      </w:r>
      <w:r w:rsidR="001E75BD" w:rsidRPr="00E0238D">
        <w:t xml:space="preserve">, which </w:t>
      </w:r>
      <w:r w:rsidR="00CE159A" w:rsidRPr="00E0238D">
        <w:t>is characterised by</w:t>
      </w:r>
      <w:r w:rsidR="00A57847" w:rsidRPr="00E0238D">
        <w:t xml:space="preserve"> a vector of</w:t>
      </w:r>
      <w:r w:rsidR="00CE159A" w:rsidRPr="00E0238D">
        <w:t xml:space="preserve"> Structural variables (e.g., number of bedrooms, property type), </w:t>
      </w:r>
      <w:r w:rsidR="00A57847" w:rsidRPr="00E0238D">
        <w:t xml:space="preserve">a vector of </w:t>
      </w:r>
      <w:r w:rsidR="00CE159A" w:rsidRPr="00E0238D">
        <w:t xml:space="preserve">Neighborhood variables (e.g., local amenities, socio-economic conditions) and </w:t>
      </w:r>
      <w:r w:rsidR="00A57847" w:rsidRPr="00E0238D">
        <w:t xml:space="preserve">a vector of </w:t>
      </w:r>
      <w:r w:rsidR="00CE159A" w:rsidRPr="00E0238D">
        <w:t>Environmental</w:t>
      </w:r>
      <w:r w:rsidR="00EA3E80" w:rsidRPr="00E0238D">
        <w:t xml:space="preserve"> Quality</w:t>
      </w:r>
      <w:r w:rsidR="00A57847" w:rsidRPr="00E0238D">
        <w:t xml:space="preserve"> variables</w:t>
      </w:r>
      <w:r w:rsidR="001E75BD" w:rsidRPr="00E0238D">
        <w:t xml:space="preserve"> (</w:t>
      </w:r>
      <w:proofErr w:type="spellStart"/>
      <w:r w:rsidR="00D27390" w:rsidRPr="00E0238D">
        <w:t>e.g</w:t>
      </w:r>
      <w:proofErr w:type="spellEnd"/>
      <w:r w:rsidR="00D27390" w:rsidRPr="00E0238D">
        <w:t xml:space="preserve">, the surrounding environmental </w:t>
      </w:r>
      <w:proofErr w:type="spellStart"/>
      <w:r w:rsidR="00D27390" w:rsidRPr="00E0238D">
        <w:t>disamenities</w:t>
      </w:r>
      <w:proofErr w:type="spellEnd"/>
      <w:r w:rsidR="001E75BD" w:rsidRPr="00E0238D">
        <w:t xml:space="preserve">). The pricing model </w:t>
      </w:r>
      <w:r w:rsidR="00CE159A" w:rsidRPr="00E0238D">
        <w:t xml:space="preserve">takes the following </w:t>
      </w:r>
      <w:r w:rsidR="001E75BD" w:rsidRPr="00E0238D">
        <w:t>specifications</w:t>
      </w:r>
      <w:r w:rsidR="00CE159A" w:rsidRPr="00E0238D">
        <w:t>:</w:t>
      </w:r>
    </w:p>
    <w:p w14:paraId="6058540C" w14:textId="2529B7DC" w:rsidR="00CE159A" w:rsidRPr="00E0238D" w:rsidRDefault="00000000" w:rsidP="00E55B38">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HousePrice</m:t>
                  </m:r>
                </m:e>
              </m:d>
            </m:e>
          </m:func>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Structural</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Neighborhood</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EnvQuality</m:t>
          </m:r>
          <m:r>
            <m:rPr>
              <m:sty m:val="p"/>
            </m:rPr>
            <w:rPr>
              <w:rFonts w:ascii="Cambria Math" w:hAnsi="Cambria Math"/>
            </w:rPr>
            <m:t>+</m:t>
          </m:r>
          <m:r>
            <w:rPr>
              <w:rFonts w:ascii="Cambria Math" w:hAnsi="Cambria Math"/>
            </w:rPr>
            <m:t>u</m:t>
          </m:r>
          <m:r>
            <m:rPr>
              <m:sty m:val="p"/>
            </m:rPr>
            <w:rPr>
              <w:rFonts w:ascii="Cambria Math" w:hAnsi="Cambria Math"/>
            </w:rPr>
            <m:t xml:space="preserve">     [1]</m:t>
          </m:r>
        </m:oMath>
      </m:oMathPara>
    </w:p>
    <w:p w14:paraId="0FCC6E17" w14:textId="0702C5E4" w:rsidR="000C64B4" w:rsidRPr="00E0238D" w:rsidRDefault="00A57847" w:rsidP="00E55B38">
      <w:r w:rsidRPr="00E0238D">
        <w:rPr>
          <w:i/>
          <w:iCs/>
        </w:rPr>
        <w:t xml:space="preserve">Equation </w:t>
      </w:r>
      <w:r w:rsidR="001F1BEA" w:rsidRPr="00E0238D">
        <w:rPr>
          <w:i/>
          <w:iCs/>
        </w:rPr>
        <w:t>[</w:t>
      </w:r>
      <w:r w:rsidRPr="00E0238D">
        <w:rPr>
          <w:i/>
          <w:iCs/>
        </w:rPr>
        <w:t>1</w:t>
      </w:r>
      <w:r w:rsidR="001F1BEA" w:rsidRPr="00E0238D">
        <w:rPr>
          <w:i/>
          <w:iCs/>
        </w:rPr>
        <w:t>]</w:t>
      </w:r>
      <w:r w:rsidRPr="00E0238D">
        <w:t xml:space="preserve"> also </w:t>
      </w:r>
      <w:r w:rsidR="0059442F" w:rsidRPr="00E0238D">
        <w:t xml:space="preserve">indicates the information categories </w:t>
      </w:r>
      <w:r w:rsidR="00563178">
        <w:t xml:space="preserve">that </w:t>
      </w:r>
      <w:r w:rsidR="0059442F" w:rsidRPr="00E0238D">
        <w:t xml:space="preserve">homebuyers consume before </w:t>
      </w:r>
      <w:r w:rsidR="00563178">
        <w:t xml:space="preserve">they make a </w:t>
      </w:r>
      <w:r w:rsidR="0059442F" w:rsidRPr="00E0238D">
        <w:t>purchase decision</w:t>
      </w:r>
      <w:r w:rsidRPr="00E0238D">
        <w:t xml:space="preserve">. For properties near industrial sites, </w:t>
      </w:r>
      <w:r w:rsidR="00E216EF" w:rsidRPr="00E0238D">
        <w:t xml:space="preserve">one important variable in the </w:t>
      </w:r>
      <m:oMath>
        <m:r>
          <w:rPr>
            <w:rFonts w:ascii="Cambria Math" w:hAnsi="Cambria Math"/>
          </w:rPr>
          <m:t>EnvQuality</m:t>
        </m:r>
      </m:oMath>
      <w:r w:rsidR="00E216EF" w:rsidRPr="00E0238D">
        <w:t xml:space="preserve"> vector is </w:t>
      </w:r>
      <w:r w:rsidR="0059442F" w:rsidRPr="00E0238D">
        <w:t xml:space="preserve">individuals’ </w:t>
      </w:r>
      <w:r w:rsidR="00E216EF" w:rsidRPr="00E0238D">
        <w:t xml:space="preserve">environmental </w:t>
      </w:r>
      <w:r w:rsidR="0059442F" w:rsidRPr="00E0238D">
        <w:t xml:space="preserve">risk </w:t>
      </w:r>
      <w:r w:rsidR="00E216EF" w:rsidRPr="00E0238D">
        <w:t xml:space="preserve">perception </w:t>
      </w:r>
      <w:r w:rsidR="0059442F" w:rsidRPr="00E0238D">
        <w:t xml:space="preserve">associated with </w:t>
      </w:r>
      <w:proofErr w:type="spellStart"/>
      <w:r w:rsidR="00E216EF" w:rsidRPr="00E0238D">
        <w:t>neighbouring</w:t>
      </w:r>
      <w:proofErr w:type="spellEnd"/>
      <w:r w:rsidR="00E216EF" w:rsidRPr="00E0238D">
        <w:t xml:space="preserve"> </w:t>
      </w:r>
      <w:r w:rsidR="0059442F" w:rsidRPr="00E0238D">
        <w:t>industrial site</w:t>
      </w:r>
      <w:r w:rsidR="00E216EF" w:rsidRPr="00E0238D">
        <w:t>s</w:t>
      </w:r>
      <w:r w:rsidR="00F845BB" w:rsidRPr="00E0238D">
        <w:t xml:space="preserve"> – which is further discussed in the following parts.</w:t>
      </w:r>
    </w:p>
    <w:p w14:paraId="57E95AB7" w14:textId="0601EAD7" w:rsidR="00BF7E8C" w:rsidRPr="00E0238D" w:rsidRDefault="006B24F3" w:rsidP="00E55B38">
      <w:pPr>
        <w:pStyle w:val="Heading2"/>
      </w:pPr>
      <w:r w:rsidRPr="00E0238D">
        <w:t>Risk perception function</w:t>
      </w:r>
      <w:ins w:id="0" w:author="Chinh Hoang-Duc" w:date="2023-12-28T21:43:00Z">
        <w:r w:rsidR="00724228">
          <w:t xml:space="preserve"> with </w:t>
        </w:r>
        <w:r w:rsidR="00320D8D">
          <w:t>attention</w:t>
        </w:r>
      </w:ins>
    </w:p>
    <w:p w14:paraId="4C372127" w14:textId="762E7930" w:rsidR="00AC231B" w:rsidRDefault="00AC231B" w:rsidP="00E55B38">
      <w:pPr>
        <w:rPr>
          <w:ins w:id="1" w:author="Chinh Hoang-Duc" w:date="2023-12-28T21:50:00Z"/>
        </w:rPr>
      </w:pPr>
      <w:ins w:id="2" w:author="Chinh Hoang-Duc" w:date="2023-12-28T21:44:00Z">
        <w:r>
          <w:t>According to Gayer and Viscusi, individuals</w:t>
        </w:r>
        <w:r w:rsidR="009C2E90">
          <w:t xml:space="preserve"> could</w:t>
        </w:r>
        <w:r>
          <w:t xml:space="preserve"> formulate perception of </w:t>
        </w:r>
        <w:r w:rsidR="009C2E90">
          <w:t>environmental risks via both prior assessment (</w:t>
        </w:r>
      </w:ins>
      <w:ins w:id="3" w:author="Chinh Hoang-Duc" w:date="2023-12-28T21:46:00Z">
        <w:r w:rsidR="00381931">
          <w:t xml:space="preserve">based on </w:t>
        </w:r>
        <w:r w:rsidR="008278E0">
          <w:t xml:space="preserve">past knowledge) and </w:t>
        </w:r>
      </w:ins>
      <w:ins w:id="4" w:author="Chinh Hoang-Duc" w:date="2023-12-28T21:47:00Z">
        <w:r w:rsidR="008278E0">
          <w:t>disclosed information.</w:t>
        </w:r>
        <w:r w:rsidR="00AA3EC5">
          <w:t xml:space="preserve"> </w:t>
        </w:r>
      </w:ins>
      <w:ins w:id="5" w:author="Chinh Hoang-Duc" w:date="2023-12-28T21:49:00Z">
        <w:r w:rsidR="00084EBE">
          <w:t xml:space="preserve">They </w:t>
        </w:r>
        <w:r w:rsidR="00213F75">
          <w:t xml:space="preserve">update </w:t>
        </w:r>
        <w:r w:rsidR="00213F75" w:rsidRPr="00E0238D">
          <w:t>their prior belief</w:t>
        </w:r>
        <w:r w:rsidR="00213F75">
          <w:t xml:space="preserve"> through a Bayesian learning process</w:t>
        </w:r>
      </w:ins>
      <w:ins w:id="6" w:author="Chinh Hoang-Duc" w:date="2023-12-28T21:50:00Z">
        <w:r w:rsidR="003D45FB">
          <w:t xml:space="preserve"> that results in perception expressed as:</w:t>
        </w:r>
      </w:ins>
    </w:p>
    <w:p w14:paraId="6F148C10" w14:textId="58BE4DE9" w:rsidR="003D45FB" w:rsidRDefault="00150FF1" w:rsidP="00E55B38">
      <w:pPr>
        <w:rPr>
          <w:ins w:id="7" w:author="Chinh Hoang-Duc" w:date="2023-12-28T21:50:00Z"/>
        </w:rPr>
      </w:pPr>
      <w:ins w:id="8" w:author="Chinh Hoang-Duc" w:date="2023-12-28T21:50:00Z">
        <w:r>
          <w:t>[2]</w:t>
        </w:r>
      </w:ins>
    </w:p>
    <w:p w14:paraId="623997DE" w14:textId="77777777" w:rsidR="00150FF1" w:rsidRDefault="00150FF1" w:rsidP="00E55B38">
      <w:pPr>
        <w:rPr>
          <w:ins w:id="9" w:author="Chinh Hoang-Duc" w:date="2023-12-28T21:43:00Z"/>
        </w:rPr>
      </w:pPr>
    </w:p>
    <w:p w14:paraId="6F3A71E2" w14:textId="77777777" w:rsidR="00AC231B" w:rsidRDefault="00AC231B" w:rsidP="00E55B38">
      <w:pPr>
        <w:rPr>
          <w:ins w:id="10" w:author="Chinh Hoang-Duc" w:date="2023-12-28T21:43:00Z"/>
        </w:rPr>
      </w:pPr>
    </w:p>
    <w:p w14:paraId="5AFB05D1" w14:textId="59215804" w:rsidR="00453798" w:rsidRPr="00E0238D" w:rsidRDefault="00E216EF" w:rsidP="00E55B38">
      <w:r w:rsidRPr="00E0238D">
        <w:t xml:space="preserve">I </w:t>
      </w:r>
      <w:r w:rsidR="00FD707F" w:rsidRPr="00E0238D">
        <w:t xml:space="preserve">formulate </w:t>
      </w:r>
      <w:r w:rsidR="0033130F" w:rsidRPr="00E0238D">
        <w:t>the individuals’ perceptions</w:t>
      </w:r>
      <w:r w:rsidR="007E7540" w:rsidRPr="00E0238D">
        <w:t xml:space="preserve"> of the </w:t>
      </w:r>
      <w:r w:rsidR="00F97B13" w:rsidRPr="00E0238D">
        <w:t>environmental</w:t>
      </w:r>
      <w:r w:rsidR="007E7540" w:rsidRPr="00E0238D">
        <w:t xml:space="preserve"> risks b</w:t>
      </w:r>
      <w:r w:rsidR="00857B40" w:rsidRPr="00E0238D">
        <w:t xml:space="preserve">ased on </w:t>
      </w:r>
      <w:sdt>
        <w:sdtPr>
          <w:tag w:val="MENDELEY_CITATION_v3_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"/>
          <w:id w:val="1157039898"/>
          <w:placeholder>
            <w:docPart w:val="DefaultPlaceholder_-1854013440"/>
          </w:placeholder>
        </w:sdtPr>
        <w:sdtContent>
          <w:r w:rsidR="00DD725C" w:rsidRPr="00DD725C">
            <w:t>Gayer et al. (2000)</w:t>
          </w:r>
        </w:sdtContent>
      </w:sdt>
      <w:r w:rsidR="009C5ADC" w:rsidRPr="00E0238D">
        <w:t xml:space="preserve"> </w:t>
      </w:r>
      <w:r w:rsidR="001A6475" w:rsidRPr="00E0238D">
        <w:t>and</w:t>
      </w:r>
      <w:r w:rsidR="00F70A79" w:rsidRPr="00E0238D">
        <w:t xml:space="preserve"> </w:t>
      </w:r>
      <w:sdt>
        <w:sdtPr>
          <w:tag w:val="MENDELEY_CITATION_v3_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"/>
          <w:id w:val="-1813166353"/>
          <w:placeholder>
            <w:docPart w:val="DefaultPlaceholder_-1854013440"/>
          </w:placeholder>
        </w:sdtPr>
        <w:sdtContent>
          <w:r w:rsidR="00DD725C" w:rsidRPr="00DD725C">
            <w:t>(Viscusi 1985)</w:t>
          </w:r>
        </w:sdtContent>
      </w:sdt>
      <w:r w:rsidR="00592CFD" w:rsidRPr="00E0238D">
        <w:t>.</w:t>
      </w:r>
      <w:r w:rsidR="005E788D" w:rsidRPr="00E0238D">
        <w:t xml:space="preserve"> </w:t>
      </w:r>
      <w:r w:rsidR="00791C55" w:rsidRPr="00E0238D">
        <w:t>A</w:t>
      </w:r>
      <w:r w:rsidR="005E788D" w:rsidRPr="00E0238D">
        <w:t>ssume</w:t>
      </w:r>
      <w:r w:rsidR="00592CFD" w:rsidRPr="00E0238D">
        <w:t xml:space="preserve"> </w:t>
      </w:r>
      <w:r w:rsidR="00672767" w:rsidRPr="00E0238D">
        <w:t>that</w:t>
      </w:r>
      <w:r w:rsidR="00A875EA" w:rsidRPr="00E0238D">
        <w:t xml:space="preserve"> </w:t>
      </w:r>
      <w:r w:rsidR="0049442F" w:rsidRPr="00E0238D">
        <w:t xml:space="preserve">individuals </w:t>
      </w:r>
      <w:r w:rsidR="005F74A7" w:rsidRPr="00E0238D">
        <w:t xml:space="preserve">have a prior </w:t>
      </w:r>
      <w:r w:rsidR="00F845BB" w:rsidRPr="00E0238D">
        <w:t>assessment</w:t>
      </w:r>
      <w:r w:rsidR="00360DC7" w:rsidRPr="00E0238D">
        <w:t xml:space="preserve"> of the property’s environmental risk attribute</w:t>
      </w:r>
      <w:r w:rsidR="00F845BB" w:rsidRPr="00E0238D">
        <w:t>, based on knowledge and past information</w:t>
      </w:r>
      <w:r w:rsidR="00791C55" w:rsidRPr="00E0238D">
        <w:t>. T</w:t>
      </w:r>
      <w:r w:rsidR="009C5ADC" w:rsidRPr="00E0238D">
        <w:t xml:space="preserve">hrough </w:t>
      </w:r>
      <w:r w:rsidR="00791C55" w:rsidRPr="00E0238D">
        <w:t>a</w:t>
      </w:r>
      <w:r w:rsidR="009C5ADC" w:rsidRPr="00E0238D">
        <w:t xml:space="preserve"> Bayesian learning process, </w:t>
      </w:r>
      <w:r w:rsidR="005F74A7" w:rsidRPr="00E0238D">
        <w:t xml:space="preserve">they update their </w:t>
      </w:r>
      <w:r w:rsidR="0061631E" w:rsidRPr="00E0238D">
        <w:t xml:space="preserve">prior </w:t>
      </w:r>
      <w:r w:rsidR="008A3286" w:rsidRPr="00E0238D">
        <w:t>belief</w:t>
      </w:r>
      <w:r w:rsidR="00360DC7" w:rsidRPr="00E0238D">
        <w:t>, using</w:t>
      </w:r>
      <w:r w:rsidR="00555E6C" w:rsidRPr="00E0238D">
        <w:t xml:space="preserve"> disclosed</w:t>
      </w:r>
      <w:r w:rsidR="0061631E" w:rsidRPr="00E0238D">
        <w:t xml:space="preserve"> information provided by the</w:t>
      </w:r>
      <w:r w:rsidR="000E5D54" w:rsidRPr="00E0238D">
        <w:t xml:space="preserve"> </w:t>
      </w:r>
      <w:r w:rsidR="00555E6C" w:rsidRPr="00E0238D">
        <w:t xml:space="preserve">official </w:t>
      </w:r>
      <w:r w:rsidR="000E5D54" w:rsidRPr="00E0238D">
        <w:t>environmental agency</w:t>
      </w:r>
      <w:r w:rsidR="0061631E" w:rsidRPr="00E0238D">
        <w:t xml:space="preserve"> </w:t>
      </w:r>
      <w:r w:rsidR="00555E6C" w:rsidRPr="00E0238D">
        <w:t>(</w:t>
      </w:r>
      <w:r w:rsidR="0036027A" w:rsidRPr="00E0238D">
        <w:t>in this case, the Environmental Protection Agency</w:t>
      </w:r>
      <w:r w:rsidR="008A3286" w:rsidRPr="00E0238D">
        <w:t xml:space="preserve"> - EPA</w:t>
      </w:r>
      <w:r w:rsidR="00555E6C" w:rsidRPr="00E0238D">
        <w:t>)</w:t>
      </w:r>
      <w:r w:rsidR="00C44292" w:rsidRPr="00E0238D">
        <w:t>.</w:t>
      </w:r>
      <w:r w:rsidR="00011DD3" w:rsidRPr="00E0238D">
        <w:t xml:space="preserve"> Note that, the diffusion of information from the EPA within the local market through various channels can influence individuals’</w:t>
      </w:r>
      <w:r w:rsidR="00FF1D95" w:rsidRPr="00E0238D">
        <w:t xml:space="preserve"> </w:t>
      </w:r>
      <w:r w:rsidR="00011DD3" w:rsidRPr="00E0238D">
        <w:t>perceptions</w:t>
      </w:r>
      <w:r w:rsidR="00FF1D95" w:rsidRPr="00E0238D">
        <w:t xml:space="preserve"> even among those who have not read EPA documents</w:t>
      </w:r>
      <w:r w:rsidR="00011DD3" w:rsidRPr="00E0238D">
        <w:t xml:space="preserve">. </w:t>
      </w:r>
      <w:r w:rsidR="00791C55" w:rsidRPr="00E0238D">
        <w:t xml:space="preserve">Subsequently, individuals have a risk perception expressed as:  </w:t>
      </w:r>
    </w:p>
    <w:p w14:paraId="7ACAEFAC" w14:textId="423CBECB" w:rsidR="00BE1A0F" w:rsidRPr="00E0238D" w:rsidRDefault="006823AC" w:rsidP="00E55B38">
      <w:pPr>
        <w:rPr>
          <w:rFonts w:eastAsiaTheme="minorEastAsia"/>
        </w:rPr>
      </w:pPr>
      <m:oMathPara>
        <m:oMath>
          <m:r>
            <w:rPr>
              <w:rFonts w:ascii="Cambria Math" w:hAnsi="Cambria Math"/>
            </w:rPr>
            <m:t>π</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m:rPr>
                      <m:sty m:val="p"/>
                    </m:rPr>
                    <w:rPr>
                      <w:rFonts w:ascii="Cambria Math" w:hAnsi="Cambria Math"/>
                    </w:rPr>
                    <m:t>0</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w:rPr>
                  <w:rFonts w:ascii="Cambria Math" w:hAnsi="Cambria Math"/>
                </w:rPr>
                <m:t>q</m:t>
              </m:r>
              <m:ctrlPr>
                <w:rPr>
                  <w:rFonts w:ascii="Cambria Math" w:eastAsiaTheme="minorEastAsia" w:hAnsi="Cambria Math"/>
                </w:rPr>
              </m:ctrlPr>
            </m:num>
            <m:den>
              <m:sSub>
                <m:sSubPr>
                  <m:ctrlPr>
                    <w:rPr>
                      <w:rFonts w:ascii="Cambria Math" w:eastAsiaTheme="minorEastAsia" w:hAnsi="Cambria Math"/>
                    </w:rPr>
                  </m:ctrlPr>
                </m:sSubPr>
                <m:e>
                  <m:r>
                    <w:rPr>
                      <w:rFonts w:ascii="Cambria Math" w:eastAsiaTheme="minorEastAsia" w:hAnsi="Cambria Math"/>
                    </w:rPr>
                    <m:t>ϕ</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m:rPr>
                      <m:sty m:val="p"/>
                    </m:rPr>
                    <w:rPr>
                      <w:rFonts w:ascii="Cambria Math" w:eastAsiaTheme="minorEastAsia" w:hAnsi="Cambria Math"/>
                    </w:rPr>
                    <m:t>0</m:t>
                  </m:r>
                </m:sub>
              </m:sSub>
            </m:den>
          </m:f>
          <m:r>
            <m:rPr>
              <m:sty m:val="p"/>
            </m:rPr>
            <w:rPr>
              <w:rFonts w:ascii="Cambria Math" w:eastAsiaTheme="minorEastAsia" w:hAnsi="Cambria Math"/>
            </w:rPr>
            <m:t xml:space="preserve">     [2]</m:t>
          </m:r>
        </m:oMath>
      </m:oMathPara>
    </w:p>
    <w:p w14:paraId="11400489" w14:textId="6FD3DF77" w:rsidR="00DB1D47" w:rsidRPr="00E0238D" w:rsidRDefault="00791C55" w:rsidP="00E55B38">
      <w:r w:rsidRPr="00E0238D">
        <w:t xml:space="preserve">With </w:t>
      </w:r>
      <m:oMath>
        <m:r>
          <w:rPr>
            <w:rFonts w:ascii="Cambria Math" w:hAnsi="Cambria Math"/>
          </w:rPr>
          <m:t>p</m:t>
        </m:r>
      </m:oMath>
      <w:r w:rsidRPr="00E0238D">
        <w:t xml:space="preserve"> is the prior</w:t>
      </w:r>
      <w:r w:rsidR="00F845BB" w:rsidRPr="00E0238D">
        <w:t xml:space="preserve"> perception of the</w:t>
      </w:r>
      <w:r w:rsidRPr="00E0238D">
        <w:t xml:space="preserve"> environmental risk</w:t>
      </w:r>
      <w:r w:rsidR="00932BCD" w:rsidRPr="00E0238D">
        <w:t xml:space="preserve"> </w:t>
      </w:r>
      <w:r w:rsidRPr="00E0238D">
        <w:t xml:space="preserve">associated with industrial sites, based on the information content of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Pr="00E0238D">
        <w:t xml:space="preserve">; while </w:t>
      </w:r>
      <m:oMath>
        <m:r>
          <w:rPr>
            <w:rFonts w:ascii="Cambria Math" w:hAnsi="Cambria Math"/>
          </w:rPr>
          <m:t>q</m:t>
        </m:r>
      </m:oMath>
      <w:r w:rsidRPr="00E0238D">
        <w:t xml:space="preserve"> </w:t>
      </w:r>
      <w:r w:rsidR="00FF1D95" w:rsidRPr="00E0238D">
        <w:t>is the true</w:t>
      </w:r>
      <w:r w:rsidR="004B3992" w:rsidRPr="00E0238D">
        <w:t xml:space="preserve"> environmental</w:t>
      </w:r>
      <w:r w:rsidR="00FF1D95" w:rsidRPr="00E0238D">
        <w:t xml:space="preserve"> </w:t>
      </w:r>
      <w:r w:rsidRPr="00E0238D">
        <w:t>risk</w:t>
      </w:r>
      <w:r w:rsidR="004B3992" w:rsidRPr="00E0238D">
        <w:t xml:space="preserve">, </w:t>
      </w:r>
      <w:r w:rsidRPr="00E0238D">
        <w:t xml:space="preserve">implied by the </w:t>
      </w:r>
      <w:r w:rsidRPr="00E0238D">
        <w:lastRenderedPageBreak/>
        <w:t>information content</w:t>
      </w:r>
      <w:r w:rsidR="00FF1D95" w:rsidRPr="00E0238D">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F1D95" w:rsidRPr="00E0238D">
        <w:t xml:space="preserve"> from the EPA</w:t>
      </w:r>
      <w:r w:rsidR="00CE17F3" w:rsidRPr="00E0238D">
        <w:t xml:space="preserve">. </w:t>
      </w:r>
      <w:r w:rsidR="00011DD3" w:rsidRPr="00E0238D">
        <w:t>B</w:t>
      </w:r>
      <w:r w:rsidR="00C00108" w:rsidRPr="00E0238D">
        <w:t xml:space="preserve">y denoting </w:t>
      </w:r>
      <w:r w:rsidR="00AA5F6D" w:rsidRPr="00E0238D">
        <w:t>the fraction of each information source over the total information content</w:t>
      </w:r>
      <w:r w:rsidR="00CE159A" w:rsidRPr="00E0238D">
        <w:rPr>
          <w:rStyle w:val="FootnoteReference"/>
          <w:rFonts w:eastAsiaTheme="minorEastAsia"/>
        </w:rPr>
        <w:footnoteReference w:id="2"/>
      </w:r>
      <w:r w:rsidR="00CE159A" w:rsidRPr="00E0238D">
        <w:rPr>
          <w:vertAlign w:val="subscript"/>
        </w:rPr>
        <w:t>,</w:t>
      </w:r>
      <w:r w:rsidR="0029538E" w:rsidRPr="00E0238D">
        <w:t xml:space="preserve"> </w:t>
      </w:r>
      <w:r w:rsidR="001F1BEA" w:rsidRPr="00E0238D">
        <w:rPr>
          <w:i/>
          <w:iCs/>
        </w:rPr>
        <w:t>function [2]</w:t>
      </w:r>
      <w:r w:rsidR="0029538E" w:rsidRPr="00E0238D">
        <w:t xml:space="preserve"> can be </w:t>
      </w:r>
      <w:r w:rsidR="000314B4" w:rsidRPr="00E0238D">
        <w:t>rewritten</w:t>
      </w:r>
      <w:r w:rsidR="0029538E" w:rsidRPr="00E0238D">
        <w:t xml:space="preserve"> </w:t>
      </w:r>
      <w:r w:rsidR="00B16D99" w:rsidRPr="00E0238D">
        <w:t>into:</w:t>
      </w:r>
    </w:p>
    <w:p w14:paraId="376FE357" w14:textId="43F0957E" w:rsidR="005417A9" w:rsidRPr="00E0238D" w:rsidRDefault="00B16D99" w:rsidP="00E55B38">
      <w:pPr>
        <w:rPr>
          <w:rFonts w:eastAsiaTheme="minorEastAsia"/>
        </w:rPr>
      </w:pPr>
      <m:oMathPara>
        <m:oMath>
          <m:r>
            <w:rPr>
              <w:rFonts w:ascii="Cambria Math" w:hAnsi="Cambria Math"/>
            </w:rPr>
            <m:t>π</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r>
            <w:rPr>
              <w:rFonts w:ascii="Cambria Math" w:hAnsi="Cambria Math"/>
            </w:rPr>
            <m:t>ϕp</m:t>
          </m:r>
          <m:r>
            <m:rPr>
              <m:sty m:val="p"/>
            </m:rPr>
            <w:rPr>
              <w:rFonts w:ascii="Cambria Math" w:hAnsi="Cambria Math"/>
            </w:rPr>
            <m:t>+</m:t>
          </m:r>
          <m:r>
            <w:rPr>
              <w:rFonts w:ascii="Cambria Math" w:hAnsi="Cambria Math"/>
            </w:rPr>
            <m:t>θq</m:t>
          </m:r>
          <m:r>
            <m:rPr>
              <m:sty m:val="p"/>
            </m:rPr>
            <w:rPr>
              <w:rFonts w:ascii="Cambria Math" w:hAnsi="Cambria Math"/>
            </w:rPr>
            <m:t xml:space="preserve">     </m:t>
          </m:r>
          <m:r>
            <m:rPr>
              <m:sty m:val="p"/>
            </m:rPr>
            <w:rPr>
              <w:rFonts w:ascii="Cambria Math" w:eastAsiaTheme="minorEastAsia" w:hAnsi="Cambria Math"/>
            </w:rPr>
            <m:t xml:space="preserve"> [3]</m:t>
          </m:r>
        </m:oMath>
      </m:oMathPara>
    </w:p>
    <w:p w14:paraId="63DBBB3F" w14:textId="30C92CAC" w:rsidR="00F37908" w:rsidRPr="00E0238D" w:rsidRDefault="001F1BEA" w:rsidP="00E55B38">
      <w:r w:rsidRPr="00E0238D">
        <w:rPr>
          <w:i/>
          <w:iCs/>
        </w:rPr>
        <w:t>Function [3]</w:t>
      </w:r>
      <w:r w:rsidR="00F37908" w:rsidRPr="00E0238D">
        <w:t xml:space="preserve"> </w:t>
      </w:r>
      <w:r w:rsidR="00003DEC" w:rsidRPr="00E0238D">
        <w:t>indicates</w:t>
      </w:r>
      <w:r w:rsidR="004B3992" w:rsidRPr="00E0238D">
        <w:t xml:space="preserve"> that, for properties near industrial sites, homebuyers’ perception of environmental risk </w:t>
      </w:r>
      <w:r w:rsidR="00653F7A" w:rsidRPr="00E0238D">
        <w:t xml:space="preserve">is a weighted average of the </w:t>
      </w:r>
      <w:r w:rsidR="004B3992" w:rsidRPr="00E0238D">
        <w:t xml:space="preserve">true </w:t>
      </w:r>
      <w:r w:rsidR="00653F7A" w:rsidRPr="00E0238D">
        <w:t>risk and their prior beliefs</w:t>
      </w:r>
      <w:r w:rsidR="004B3992" w:rsidRPr="00E0238D">
        <w:t xml:space="preserve"> about the true risk</w:t>
      </w:r>
      <w:r w:rsidR="00653F7A" w:rsidRPr="00E0238D">
        <w:t xml:space="preserve">, with the weight </w:t>
      </w:r>
      <w:r w:rsidR="00A60C4B" w:rsidRPr="00E0238D">
        <w:t>depending</w:t>
      </w:r>
      <w:r w:rsidR="00C574DE" w:rsidRPr="00E0238D">
        <w:t xml:space="preserve"> on the </w:t>
      </w:r>
      <w:r w:rsidR="006B24F3" w:rsidRPr="00E0238D">
        <w:t xml:space="preserve">relative </w:t>
      </w:r>
      <w:r w:rsidR="00C574DE" w:rsidRPr="00E0238D">
        <w:t>amount of information they get from each source.</w:t>
      </w:r>
      <w:r w:rsidR="004B3992" w:rsidRPr="00E0238D">
        <w:t xml:space="preserve"> </w:t>
      </w:r>
    </w:p>
    <w:p w14:paraId="333E46FB" w14:textId="572E80DF" w:rsidR="00145ED8" w:rsidRPr="00E0238D" w:rsidRDefault="001E75BD" w:rsidP="00E55B38">
      <w:pPr>
        <w:pStyle w:val="Heading2"/>
      </w:pPr>
      <w:r w:rsidRPr="00E0238D">
        <w:t>Refine the theoretical risk perception function with attention</w:t>
      </w:r>
    </w:p>
    <w:p w14:paraId="26B41917" w14:textId="611A1761" w:rsidR="00CE17F3" w:rsidRPr="00542D70" w:rsidRDefault="009907B8" w:rsidP="00E55B38">
      <w:pPr>
        <w:rPr>
          <w:color w:val="FF0000"/>
        </w:rPr>
      </w:pPr>
      <w:r w:rsidRPr="00542D70">
        <w:rPr>
          <w:color w:val="FF0000"/>
        </w:rPr>
        <w:t xml:space="preserve">One </w:t>
      </w:r>
      <w:r w:rsidR="00091A56" w:rsidRPr="00542D70">
        <w:rPr>
          <w:color w:val="FF0000"/>
        </w:rPr>
        <w:t>key assumption</w:t>
      </w:r>
      <w:r w:rsidR="00313F2C" w:rsidRPr="00542D70">
        <w:rPr>
          <w:color w:val="FF0000"/>
        </w:rPr>
        <w:t xml:space="preserve"> </w:t>
      </w:r>
      <w:r w:rsidR="0032457D" w:rsidRPr="00542D70">
        <w:rPr>
          <w:color w:val="FF0000"/>
        </w:rPr>
        <w:t>of</w:t>
      </w:r>
      <w:r w:rsidR="00D853ED" w:rsidRPr="00542D70">
        <w:rPr>
          <w:color w:val="FF0000"/>
        </w:rPr>
        <w:t xml:space="preserve"> </w:t>
      </w:r>
      <w:r w:rsidR="00E25009" w:rsidRPr="00542D70">
        <w:rPr>
          <w:color w:val="FF0000"/>
        </w:rPr>
        <w:t xml:space="preserve">the risk perception </w:t>
      </w:r>
      <w:r w:rsidR="00540306" w:rsidRPr="00542D70">
        <w:rPr>
          <w:color w:val="FF0000"/>
        </w:rPr>
        <w:t xml:space="preserve">function </w:t>
      </w:r>
      <w:r w:rsidR="00E25009" w:rsidRPr="00542D70">
        <w:rPr>
          <w:color w:val="FF0000"/>
        </w:rPr>
        <w:t>in</w:t>
      </w:r>
      <w:r w:rsidR="001F1BEA" w:rsidRPr="00542D70">
        <w:rPr>
          <w:color w:val="FF0000"/>
        </w:rPr>
        <w:t xml:space="preserve"> </w:t>
      </w:r>
      <w:r w:rsidR="001F1BEA" w:rsidRPr="00542D70">
        <w:rPr>
          <w:i/>
          <w:iCs/>
          <w:color w:val="FF0000"/>
        </w:rPr>
        <w:t>Section</w:t>
      </w:r>
      <w:r w:rsidR="00E25009" w:rsidRPr="00542D70">
        <w:rPr>
          <w:i/>
          <w:iCs/>
          <w:color w:val="FF0000"/>
        </w:rPr>
        <w:t xml:space="preserve"> [2.</w:t>
      </w:r>
      <w:r w:rsidR="001E75BD" w:rsidRPr="00542D70">
        <w:rPr>
          <w:i/>
          <w:iCs/>
          <w:color w:val="FF0000"/>
        </w:rPr>
        <w:t>2</w:t>
      </w:r>
      <w:r w:rsidR="00E25009" w:rsidRPr="00542D70">
        <w:rPr>
          <w:i/>
          <w:iCs/>
          <w:color w:val="FF0000"/>
        </w:rPr>
        <w:t>]</w:t>
      </w:r>
      <w:r w:rsidR="00294FB3" w:rsidRPr="00542D70">
        <w:rPr>
          <w:color w:val="FF0000"/>
        </w:rPr>
        <w:t xml:space="preserve"> is that</w:t>
      </w:r>
      <w:r w:rsidR="003A5DF6" w:rsidRPr="00542D70">
        <w:rPr>
          <w:color w:val="FF0000"/>
        </w:rPr>
        <w:t xml:space="preserve"> </w:t>
      </w:r>
      <w:r w:rsidR="004320D3" w:rsidRPr="00542D70">
        <w:rPr>
          <w:color w:val="FF0000"/>
        </w:rPr>
        <w:t xml:space="preserve">people </w:t>
      </w:r>
      <w:r w:rsidR="00E25009" w:rsidRPr="00542D70">
        <w:rPr>
          <w:color w:val="FF0000"/>
        </w:rPr>
        <w:t xml:space="preserve">can </w:t>
      </w:r>
      <w:r w:rsidR="00B92019" w:rsidRPr="00542D70">
        <w:rPr>
          <w:color w:val="FF0000"/>
        </w:rPr>
        <w:t>update their perception</w:t>
      </w:r>
      <w:r w:rsidR="00381A90" w:rsidRPr="00542D70">
        <w:rPr>
          <w:color w:val="FF0000"/>
        </w:rPr>
        <w:t xml:space="preserve"> </w:t>
      </w:r>
      <w:r w:rsidR="009963AA" w:rsidRPr="00542D70">
        <w:rPr>
          <w:color w:val="FF0000"/>
        </w:rPr>
        <w:t>seamlessly</w:t>
      </w:r>
      <w:r w:rsidR="00381A90" w:rsidRPr="00542D70">
        <w:rPr>
          <w:color w:val="FF0000"/>
        </w:rPr>
        <w:t xml:space="preserve"> from the </w:t>
      </w:r>
      <w:r w:rsidR="00E25009" w:rsidRPr="00542D70">
        <w:rPr>
          <w:color w:val="FF0000"/>
        </w:rPr>
        <w:t xml:space="preserve">disclosed </w:t>
      </w:r>
      <w:r w:rsidR="00381A90" w:rsidRPr="00542D70">
        <w:rPr>
          <w:color w:val="FF0000"/>
        </w:rPr>
        <w:t>information.</w:t>
      </w:r>
      <w:r w:rsidR="00B92019" w:rsidRPr="00542D70">
        <w:rPr>
          <w:color w:val="FF0000"/>
        </w:rPr>
        <w:t xml:space="preserve"> </w:t>
      </w:r>
      <w:r w:rsidR="00091A56" w:rsidRPr="00542D70">
        <w:rPr>
          <w:color w:val="FF0000"/>
        </w:rPr>
        <w:t>This</w:t>
      </w:r>
      <w:r w:rsidR="00D853ED" w:rsidRPr="00542D70">
        <w:rPr>
          <w:color w:val="FF0000"/>
        </w:rPr>
        <w:t xml:space="preserve"> is not necessarily true,</w:t>
      </w:r>
      <w:r w:rsidR="006C66C1" w:rsidRPr="00542D70">
        <w:rPr>
          <w:color w:val="FF0000"/>
        </w:rPr>
        <w:t xml:space="preserve"> as discussed</w:t>
      </w:r>
      <w:r w:rsidR="004B3992" w:rsidRPr="00542D70">
        <w:rPr>
          <w:color w:val="FF0000"/>
        </w:rPr>
        <w:t xml:space="preserve"> above</w:t>
      </w:r>
      <w:r w:rsidR="006C66C1" w:rsidRPr="00542D70">
        <w:rPr>
          <w:color w:val="FF0000"/>
        </w:rPr>
        <w:t>.</w:t>
      </w:r>
      <w:r w:rsidR="006B24F3" w:rsidRPr="00542D70">
        <w:rPr>
          <w:color w:val="FF0000"/>
        </w:rPr>
        <w:t xml:space="preserve"> </w:t>
      </w:r>
      <w:sdt>
        <w:sdtPr>
          <w:rPr>
            <w:color w:val="FF0000"/>
          </w:rPr>
          <w:tag w:val="MENDELEY_CITATION_v3_eyJjaXRhdGlvbklEIjoiTUVOREVMRVlfQ0lUQVRJT05fNWU0M2YxNzctOTEzMC00ZTQyLThiMmYtZTFiZTZiYzc5ZDhjIiwicHJvcGVydGllcyI6eyJub3RlSW5kZXgiOjB9LCJpc0VkaXRlZCI6ZmFsc2UsIm1hbnVhbE92ZXJyaWRlIjp7ImlzTWFudWFsbHlPdmVycmlkZGVuIjp0cnVlLCJjaXRlcHJvY1RleHQiOiIoR2FiYWl4IDIwMTkpIiwibWFudWFsT3ZlcnJpZGVUZXh0IjoiR2FiYWl4ICgyMDE5KS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
          <w:id w:val="739380124"/>
          <w:placeholder>
            <w:docPart w:val="DefaultPlaceholder_-1854013440"/>
          </w:placeholder>
        </w:sdtPr>
        <w:sdtContent>
          <w:proofErr w:type="spellStart"/>
          <w:r w:rsidR="00DD725C" w:rsidRPr="00542D70">
            <w:rPr>
              <w:color w:val="FF0000"/>
            </w:rPr>
            <w:t>Gabaix</w:t>
          </w:r>
          <w:proofErr w:type="spellEnd"/>
          <w:r w:rsidR="00DD725C" w:rsidRPr="00542D70">
            <w:rPr>
              <w:color w:val="FF0000"/>
            </w:rPr>
            <w:t xml:space="preserve"> (2019)</w:t>
          </w:r>
        </w:sdtContent>
      </w:sdt>
      <w:r w:rsidR="006B24F3" w:rsidRPr="00542D70">
        <w:rPr>
          <w:color w:val="FF0000"/>
        </w:rPr>
        <w:t xml:space="preserve"> </w:t>
      </w:r>
      <w:r w:rsidR="00DD725C" w:rsidRPr="00542D70">
        <w:rPr>
          <w:color w:val="FF0000"/>
        </w:rPr>
        <w:t xml:space="preserve">introduces </w:t>
      </w:r>
      <w:r w:rsidR="00060A45" w:rsidRPr="00542D70">
        <w:rPr>
          <w:color w:val="FF0000"/>
        </w:rPr>
        <w:t xml:space="preserve">the </w:t>
      </w:r>
      <w:r w:rsidR="006B24F3" w:rsidRPr="00542D70">
        <w:rPr>
          <w:color w:val="FF0000"/>
        </w:rPr>
        <w:t>“attention-augmented decision utility”</w:t>
      </w:r>
      <w:r w:rsidR="00060A45" w:rsidRPr="00542D70">
        <w:rPr>
          <w:color w:val="FF0000"/>
        </w:rPr>
        <w:t xml:space="preserve"> – in which individuals aim to make decisions based on</w:t>
      </w:r>
      <w:r w:rsidR="001F1BEA" w:rsidRPr="00542D70">
        <w:rPr>
          <w:color w:val="FF0000"/>
        </w:rPr>
        <w:t xml:space="preserve"> (1)</w:t>
      </w:r>
      <w:r w:rsidR="00060A45" w:rsidRPr="00542D70">
        <w:rPr>
          <w:color w:val="FF0000"/>
        </w:rPr>
        <w:t xml:space="preserve"> information about attributes </w:t>
      </w:r>
      <w:r w:rsidR="001F1BEA" w:rsidRPr="00542D70">
        <w:rPr>
          <w:color w:val="FF0000"/>
        </w:rPr>
        <w:t>and</w:t>
      </w:r>
      <w:r w:rsidR="00060A45" w:rsidRPr="00542D70">
        <w:rPr>
          <w:color w:val="FF0000"/>
        </w:rPr>
        <w:t xml:space="preserve"> </w:t>
      </w:r>
      <w:r w:rsidR="001F1BEA" w:rsidRPr="00542D70">
        <w:rPr>
          <w:color w:val="FF0000"/>
        </w:rPr>
        <w:t xml:space="preserve">(2) </w:t>
      </w:r>
      <w:r w:rsidR="00060A45" w:rsidRPr="00542D70">
        <w:rPr>
          <w:color w:val="FF0000"/>
        </w:rPr>
        <w:t>their attention to attributes.</w:t>
      </w:r>
      <w:r w:rsidR="00DD725C" w:rsidRPr="00542D70">
        <w:rPr>
          <w:color w:val="FF0000"/>
        </w:rPr>
        <w:t xml:space="preserve"> Following </w:t>
      </w:r>
      <w:sdt>
        <w:sdtPr>
          <w:rPr>
            <w:color w:val="FF0000"/>
          </w:rPr>
          <w:tag w:val="MENDELEY_CITATION_v3_eyJjaXRhdGlvbklEIjoiTUVOREVMRVlfQ0lUQVRJT05fZDZiOTQwNTUtODk4YS00NzcwLWIyMzctMjU0ZDg1YmRmM2YzIiwicHJvcGVydGllcyI6eyJub3RlSW5kZXgiOjB9LCJpc0VkaXRlZCI6ZmFsc2UsIm1hbnVhbE92ZXJyaWRlIjp7ImlzTWFudWFsbHlPdmVycmlkZGVuIjp0cnVlLCJjaXRlcHJvY1RleHQiOiIoR2FiYWl4IDIwMTkpIiwibWFudWFsT3ZlcnJpZGVUZXh0IjoiR2FiYWl4ICgyMDE5KS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
          <w:id w:val="-1309935457"/>
          <w:placeholder>
            <w:docPart w:val="BDD9ABA56B444C3D99E4E3096801D211"/>
          </w:placeholder>
        </w:sdtPr>
        <w:sdtContent>
          <w:proofErr w:type="spellStart"/>
          <w:r w:rsidR="00DD725C" w:rsidRPr="00542D70">
            <w:rPr>
              <w:color w:val="FF0000"/>
            </w:rPr>
            <w:t>Gabaix</w:t>
          </w:r>
          <w:proofErr w:type="spellEnd"/>
          <w:r w:rsidR="00DD725C" w:rsidRPr="00542D70">
            <w:rPr>
              <w:color w:val="FF0000"/>
            </w:rPr>
            <w:t xml:space="preserve"> (2019)</w:t>
          </w:r>
        </w:sdtContent>
      </w:sdt>
      <w:r w:rsidR="00DD725C" w:rsidRPr="00542D70">
        <w:rPr>
          <w:color w:val="FF0000"/>
        </w:rPr>
        <w:t>,</w:t>
      </w:r>
      <w:r w:rsidR="001F1BEA" w:rsidRPr="00542D70">
        <w:rPr>
          <w:color w:val="FF0000"/>
        </w:rPr>
        <w:t xml:space="preserve"> I propose </w:t>
      </w:r>
      <w:r w:rsidR="00894B53" w:rsidRPr="00542D70">
        <w:rPr>
          <w:color w:val="FF0000"/>
        </w:rPr>
        <w:t xml:space="preserve">a revision to the Bayesian risk perception in </w:t>
      </w:r>
      <w:r w:rsidR="00894B53" w:rsidRPr="00542D70">
        <w:rPr>
          <w:i/>
          <w:iCs/>
          <w:color w:val="FF0000"/>
        </w:rPr>
        <w:t>Function [3]</w:t>
      </w:r>
      <w:r w:rsidR="00DD725C" w:rsidRPr="00542D70">
        <w:rPr>
          <w:color w:val="FF0000"/>
        </w:rPr>
        <w:t xml:space="preserve">, incorporating </w:t>
      </w:r>
      <w:r w:rsidR="0032457D" w:rsidRPr="00542D70">
        <w:rPr>
          <w:color w:val="FF0000"/>
        </w:rPr>
        <w:t xml:space="preserve">a parameter for the </w:t>
      </w:r>
      <w:r w:rsidR="00DD725C" w:rsidRPr="00542D70">
        <w:rPr>
          <w:color w:val="FF0000"/>
        </w:rPr>
        <w:t>degree of attention:</w:t>
      </w:r>
    </w:p>
    <w:p w14:paraId="5C9DBCB2" w14:textId="2D6FCBDA" w:rsidR="001810AC" w:rsidRPr="00542D70" w:rsidRDefault="00DD725C" w:rsidP="00E55B38">
      <w:pPr>
        <w:rPr>
          <w:color w:val="FF0000"/>
        </w:rPr>
      </w:pPr>
      <m:oMathPara>
        <m:oMath>
          <m:r>
            <w:rPr>
              <w:rFonts w:ascii="Cambria Math" w:hAnsi="Cambria Math"/>
              <w:color w:val="FF0000"/>
            </w:rPr>
            <m:t>π</m:t>
          </m:r>
          <m:d>
            <m:dPr>
              <m:ctrlPr>
                <w:rPr>
                  <w:rFonts w:ascii="Cambria Math" w:hAnsi="Cambria Math"/>
                  <w:color w:val="FF0000"/>
                </w:rPr>
              </m:ctrlPr>
            </m:dPr>
            <m:e>
              <m:r>
                <w:rPr>
                  <w:rFonts w:ascii="Cambria Math" w:hAnsi="Cambria Math"/>
                  <w:color w:val="FF0000"/>
                </w:rPr>
                <m:t>m</m:t>
              </m:r>
              <m:r>
                <m:rPr>
                  <m:sty m:val="p"/>
                </m:rPr>
                <w:rPr>
                  <w:rFonts w:ascii="Cambria Math" w:hAnsi="Cambria Math"/>
                  <w:color w:val="FF0000"/>
                </w:rPr>
                <m:t>,</m:t>
              </m:r>
              <m:r>
                <w:rPr>
                  <w:rFonts w:ascii="Cambria Math" w:hAnsi="Cambria Math"/>
                  <w:color w:val="FF0000"/>
                </w:rPr>
                <m:t>p</m:t>
              </m:r>
              <m:r>
                <m:rPr>
                  <m:sty m:val="p"/>
                </m:rPr>
                <w:rPr>
                  <w:rFonts w:ascii="Cambria Math" w:hAnsi="Cambria Math"/>
                  <w:color w:val="FF0000"/>
                </w:rPr>
                <m:t>,</m:t>
              </m:r>
              <m:r>
                <w:rPr>
                  <w:rFonts w:ascii="Cambria Math" w:hAnsi="Cambria Math"/>
                  <w:color w:val="FF0000"/>
                </w:rPr>
                <m:t>q</m:t>
              </m:r>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1-</m:t>
              </m:r>
              <m:r>
                <w:rPr>
                  <w:rFonts w:ascii="Cambria Math" w:hAnsi="Cambria Math"/>
                  <w:color w:val="FF0000"/>
                </w:rPr>
                <m:t>m</m:t>
              </m:r>
              <m:ctrlPr>
                <w:rPr>
                  <w:rFonts w:ascii="Cambria Math" w:hAnsi="Cambria Math"/>
                  <w:i/>
                  <w:color w:val="FF0000"/>
                </w:rPr>
              </m:ctrlPr>
            </m:e>
          </m:d>
          <m:r>
            <w:rPr>
              <w:rFonts w:ascii="Cambria Math" w:hAnsi="Cambria Math"/>
              <w:color w:val="FF0000"/>
            </w:rPr>
            <m:t>q+m</m:t>
          </m:r>
          <m:r>
            <w:rPr>
              <w:rFonts w:ascii="Cambria Math" w:hAnsi="Cambria Math"/>
              <w:color w:val="FF0000"/>
            </w:rPr>
            <m:t>p</m:t>
          </m:r>
          <m:r>
            <m:rPr>
              <m:sty m:val="p"/>
            </m:rPr>
            <w:rPr>
              <w:rFonts w:ascii="Cambria Math" w:hAnsi="Cambria Math"/>
              <w:color w:val="FF0000"/>
            </w:rPr>
            <m:t xml:space="preserve">    [4]</m:t>
          </m:r>
        </m:oMath>
      </m:oMathPara>
    </w:p>
    <w:p w14:paraId="660ABAE1" w14:textId="60265B48" w:rsidR="00DD725C" w:rsidRPr="00542D70" w:rsidRDefault="001810AC" w:rsidP="00E55B38">
      <w:pPr>
        <w:rPr>
          <w:color w:val="FF0000"/>
        </w:rPr>
      </w:pPr>
      <w:r w:rsidRPr="00542D70">
        <w:rPr>
          <w:color w:val="FF0000"/>
        </w:rPr>
        <w:t xml:space="preserve">where </w:t>
      </w:r>
      <m:oMath>
        <m:r>
          <w:rPr>
            <w:rFonts w:ascii="Cambria Math" w:hAnsi="Cambria Math"/>
            <w:color w:val="FF0000"/>
          </w:rPr>
          <m:t>m∈[0,1]</m:t>
        </m:r>
      </m:oMath>
      <w:r w:rsidRPr="00542D70">
        <w:rPr>
          <w:rFonts w:eastAsiaTheme="minorEastAsia"/>
          <w:color w:val="FF0000"/>
        </w:rPr>
        <w:t xml:space="preserve"> is the attention to environmental </w:t>
      </w:r>
      <w:r w:rsidR="006C5D86" w:rsidRPr="00542D70">
        <w:rPr>
          <w:rFonts w:eastAsiaTheme="minorEastAsia"/>
          <w:color w:val="FF0000"/>
        </w:rPr>
        <w:t xml:space="preserve">risk </w:t>
      </w:r>
      <w:r w:rsidR="0032457D" w:rsidRPr="00542D70">
        <w:rPr>
          <w:rFonts w:eastAsiaTheme="minorEastAsia"/>
          <w:color w:val="FF0000"/>
        </w:rPr>
        <w:t xml:space="preserve">associated with </w:t>
      </w:r>
      <w:r w:rsidRPr="00542D70">
        <w:rPr>
          <w:rFonts w:eastAsiaTheme="minorEastAsia"/>
          <w:color w:val="FF0000"/>
        </w:rPr>
        <w:t>industrial site</w:t>
      </w:r>
      <w:r w:rsidR="006C5D86" w:rsidRPr="00542D70">
        <w:rPr>
          <w:rFonts w:eastAsiaTheme="minorEastAsia"/>
          <w:color w:val="FF0000"/>
        </w:rPr>
        <w:t>s</w:t>
      </w:r>
      <w:r w:rsidRPr="00542D70">
        <w:rPr>
          <w:rFonts w:eastAsiaTheme="minorEastAsia"/>
          <w:color w:val="FF0000"/>
        </w:rPr>
        <w:t xml:space="preserve">. When </w:t>
      </w:r>
      <m:oMath>
        <m:r>
          <w:rPr>
            <w:rFonts w:ascii="Cambria Math" w:eastAsiaTheme="minorEastAsia" w:hAnsi="Cambria Math"/>
            <w:color w:val="FF0000"/>
          </w:rPr>
          <m:t>m=0</m:t>
        </m:r>
      </m:oMath>
      <w:r w:rsidRPr="00542D70">
        <w:rPr>
          <w:color w:val="FF0000"/>
        </w:rPr>
        <w:t>, the individual</w:t>
      </w:r>
      <w:r w:rsidR="00FF1D95" w:rsidRPr="00542D70">
        <w:rPr>
          <w:color w:val="FF0000"/>
        </w:rPr>
        <w:t xml:space="preserve"> </w:t>
      </w:r>
      <w:r w:rsidR="0029397D" w:rsidRPr="00542D70">
        <w:rPr>
          <w:color w:val="FF0000"/>
        </w:rPr>
        <w:t>“</w:t>
      </w:r>
      <w:r w:rsidRPr="00542D70">
        <w:rPr>
          <w:color w:val="FF0000"/>
        </w:rPr>
        <w:t>does not think about the risk</w:t>
      </w:r>
      <w:r w:rsidR="0029397D" w:rsidRPr="00542D70">
        <w:rPr>
          <w:color w:val="FF0000"/>
        </w:rPr>
        <w:t>”</w:t>
      </w:r>
      <w:r w:rsidRPr="00542D70">
        <w:rPr>
          <w:color w:val="FF0000"/>
        </w:rPr>
        <w:t>,</w:t>
      </w:r>
      <w:r w:rsidR="00DD725C" w:rsidRPr="00542D70">
        <w:rPr>
          <w:color w:val="FF0000"/>
        </w:rPr>
        <w:t xml:space="preserve"> </w:t>
      </w:r>
      <w:r w:rsidRPr="00542D70">
        <w:rPr>
          <w:color w:val="FF0000"/>
        </w:rPr>
        <w:t xml:space="preserve">and </w:t>
      </w:r>
      <w:r w:rsidR="005A2151" w:rsidRPr="00542D70">
        <w:rPr>
          <w:color w:val="FF0000"/>
        </w:rPr>
        <w:t xml:space="preserve">makes decisions based on their prior </w:t>
      </w:r>
      <w:r w:rsidR="00DD725C" w:rsidRPr="00542D70">
        <w:rPr>
          <w:color w:val="FF0000"/>
        </w:rPr>
        <w:t xml:space="preserve">risk assessment </w:t>
      </w:r>
      <m:oMath>
        <m:r>
          <w:rPr>
            <w:rFonts w:ascii="Cambria Math" w:hAnsi="Cambria Math"/>
            <w:color w:val="FF0000"/>
          </w:rPr>
          <m:t>(q)</m:t>
        </m:r>
      </m:oMath>
      <w:r w:rsidR="005A2151" w:rsidRPr="00542D70">
        <w:rPr>
          <w:color w:val="FF0000"/>
        </w:rPr>
        <w:t>. When m = 1, the individual pays full attention to the problem and perceives the true risk of the industrial site</w:t>
      </w:r>
      <w:r w:rsidR="00DD725C" w:rsidRPr="00542D70">
        <w:rPr>
          <w:color w:val="FF0000"/>
        </w:rPr>
        <w:t xml:space="preserve"> </w:t>
      </w:r>
      <m:oMath>
        <m:r>
          <w:rPr>
            <w:rFonts w:ascii="Cambria Math" w:hAnsi="Cambria Math"/>
            <w:color w:val="FF0000"/>
          </w:rPr>
          <m:t>(p)</m:t>
        </m:r>
      </m:oMath>
      <w:r w:rsidR="005A2151" w:rsidRPr="00542D70">
        <w:rPr>
          <w:color w:val="FF0000"/>
        </w:rPr>
        <w:t>.</w:t>
      </w:r>
      <w:r w:rsidR="00DD725C" w:rsidRPr="00542D70">
        <w:rPr>
          <w:color w:val="FF0000"/>
        </w:rPr>
        <w:t xml:space="preserve"> When </w:t>
      </w:r>
      <m:oMath>
        <m:r>
          <w:rPr>
            <w:rFonts w:ascii="Cambria Math" w:hAnsi="Cambria Math"/>
            <w:color w:val="FF0000"/>
          </w:rPr>
          <m:t>0&lt;m&lt;1</m:t>
        </m:r>
      </m:oMath>
      <w:r w:rsidR="00DD725C" w:rsidRPr="00542D70">
        <w:rPr>
          <w:rFonts w:eastAsiaTheme="minorEastAsia"/>
          <w:color w:val="FF0000"/>
        </w:rPr>
        <w:t xml:space="preserve">, the individual perceives partially the true risk. </w:t>
      </w:r>
      <w:r w:rsidR="00C21BA4" w:rsidRPr="00542D70">
        <w:rPr>
          <w:rFonts w:eastAsiaTheme="minorEastAsia"/>
          <w:i/>
          <w:iCs/>
          <w:color w:val="FF0000"/>
        </w:rPr>
        <w:t xml:space="preserve">Function [4] </w:t>
      </w:r>
      <w:r w:rsidR="00C21BA4" w:rsidRPr="00542D70">
        <w:rPr>
          <w:rFonts w:eastAsiaTheme="minorEastAsia"/>
          <w:color w:val="FF0000"/>
        </w:rPr>
        <w:t xml:space="preserve">can capture the perception of </w:t>
      </w:r>
      <w:proofErr w:type="spellStart"/>
      <w:r w:rsidR="00C21BA4" w:rsidRPr="00542D70">
        <w:rPr>
          <w:rFonts w:eastAsiaTheme="minorEastAsia"/>
          <w:color w:val="FF0000"/>
        </w:rPr>
        <w:t>behavioural</w:t>
      </w:r>
      <w:proofErr w:type="spellEnd"/>
      <w:r w:rsidR="00C21BA4" w:rsidRPr="00542D70">
        <w:rPr>
          <w:rFonts w:eastAsiaTheme="minorEastAsia"/>
          <w:color w:val="FF0000"/>
        </w:rPr>
        <w:t xml:space="preserve"> agent</w:t>
      </w:r>
      <w:r w:rsidR="00346068" w:rsidRPr="00542D70">
        <w:rPr>
          <w:rFonts w:eastAsiaTheme="minorEastAsia"/>
          <w:color w:val="FF0000"/>
        </w:rPr>
        <w:t>s</w:t>
      </w:r>
      <w:r w:rsidR="00793ACD" w:rsidRPr="00542D70">
        <w:rPr>
          <w:rFonts w:eastAsiaTheme="minorEastAsia"/>
          <w:color w:val="FF0000"/>
        </w:rPr>
        <w:t xml:space="preserve"> naturally</w:t>
      </w:r>
      <w:r w:rsidR="00346068" w:rsidRPr="00542D70">
        <w:rPr>
          <w:rFonts w:eastAsiaTheme="minorEastAsia"/>
          <w:color w:val="FF0000"/>
        </w:rPr>
        <w:t>,</w:t>
      </w:r>
      <w:r w:rsidR="00995877" w:rsidRPr="00542D70">
        <w:rPr>
          <w:rFonts w:eastAsiaTheme="minorEastAsia"/>
          <w:color w:val="FF0000"/>
        </w:rPr>
        <w:t xml:space="preserve"> and my research will f</w:t>
      </w:r>
      <w:r w:rsidR="009C4045" w:rsidRPr="00542D70">
        <w:rPr>
          <w:rFonts w:eastAsiaTheme="minorEastAsia"/>
          <w:color w:val="FF0000"/>
        </w:rPr>
        <w:t xml:space="preserve">ocus on how to </w:t>
      </w:r>
      <w:proofErr w:type="spellStart"/>
      <w:r w:rsidR="009C4045" w:rsidRPr="00542D70">
        <w:rPr>
          <w:rFonts w:eastAsiaTheme="minorEastAsia"/>
          <w:color w:val="FF0000"/>
        </w:rPr>
        <w:t>operationalise</w:t>
      </w:r>
      <w:proofErr w:type="spellEnd"/>
      <w:r w:rsidR="009C4045" w:rsidRPr="00542D70">
        <w:rPr>
          <w:rFonts w:eastAsiaTheme="minorEastAsia"/>
          <w:color w:val="FF0000"/>
        </w:rPr>
        <w:t xml:space="preserve"> i</w:t>
      </w:r>
      <w:r w:rsidR="00897C2A" w:rsidRPr="00542D70">
        <w:rPr>
          <w:rFonts w:eastAsiaTheme="minorEastAsia"/>
          <w:color w:val="FF0000"/>
        </w:rPr>
        <w:t xml:space="preserve">t </w:t>
      </w:r>
      <w:r w:rsidR="00D324D5" w:rsidRPr="00542D70">
        <w:rPr>
          <w:rFonts w:eastAsiaTheme="minorEastAsia"/>
          <w:color w:val="FF0000"/>
        </w:rPr>
        <w:t>with the hedonic pricing</w:t>
      </w:r>
      <w:r w:rsidR="007A50DA" w:rsidRPr="00542D70">
        <w:rPr>
          <w:rFonts w:eastAsiaTheme="minorEastAsia"/>
          <w:color w:val="FF0000"/>
        </w:rPr>
        <w:t xml:space="preserve"> model.</w:t>
      </w:r>
    </w:p>
    <w:p w14:paraId="01ED64D9" w14:textId="6A5B5435" w:rsidR="00C83844" w:rsidRPr="00E0238D" w:rsidRDefault="00C82DF8" w:rsidP="00E55B38">
      <w:pPr>
        <w:pStyle w:val="Heading1"/>
        <w:numPr>
          <w:ilvl w:val="0"/>
          <w:numId w:val="14"/>
        </w:numPr>
      </w:pPr>
      <w:r w:rsidRPr="00E0238D">
        <w:t>Proposed empirical research direction</w:t>
      </w:r>
    </w:p>
    <w:p w14:paraId="3CE53E4B" w14:textId="77777777" w:rsidR="00C82DF8" w:rsidRPr="00E0238D" w:rsidRDefault="00C82DF8" w:rsidP="00E55B38">
      <w:pPr>
        <w:pStyle w:val="Heading2"/>
      </w:pPr>
      <w:r w:rsidRPr="00E0238D">
        <w:t>Data collection</w:t>
      </w:r>
    </w:p>
    <w:p w14:paraId="0B4293A7" w14:textId="4584FC14" w:rsidR="00C83844" w:rsidRPr="00E0238D" w:rsidRDefault="00C83844" w:rsidP="00E55B38">
      <w:pPr>
        <w:pStyle w:val="Heading2"/>
        <w:numPr>
          <w:ilvl w:val="0"/>
          <w:numId w:val="28"/>
        </w:numPr>
      </w:pPr>
      <w:r w:rsidRPr="00E0238D">
        <w:t>Industrial pollution</w:t>
      </w:r>
    </w:p>
    <w:p w14:paraId="142737B4" w14:textId="71F4AEDF" w:rsidR="00C83844" w:rsidRPr="00E55B38" w:rsidRDefault="00E305EF" w:rsidP="00E55B38">
      <w:r w:rsidRPr="00E55B38">
        <w:t>For</w:t>
      </w:r>
      <w:r w:rsidR="009F1F0E" w:rsidRPr="00E55B38">
        <w:t xml:space="preserve"> </w:t>
      </w:r>
      <w:r w:rsidR="00546974" w:rsidRPr="00E55B38">
        <w:t>information disclosure about industrial pollution, I will exploit the</w:t>
      </w:r>
      <w:r w:rsidR="00402BE9" w:rsidRPr="00E55B38">
        <w:t xml:space="preserve"> </w:t>
      </w:r>
      <w:r w:rsidR="00C83844" w:rsidRPr="00E55B38">
        <w:t>Toxic Release Inventory</w:t>
      </w:r>
      <w:r w:rsidR="009C4309">
        <w:t xml:space="preserve"> (TRI)</w:t>
      </w:r>
      <w:r w:rsidR="00C83844" w:rsidRPr="00E55B38">
        <w:t xml:space="preserve">, a database reporting </w:t>
      </w:r>
      <w:r w:rsidR="007B18F1" w:rsidRPr="00E55B38">
        <w:t xml:space="preserve">the </w:t>
      </w:r>
      <w:r w:rsidR="00C83844" w:rsidRPr="00E55B38">
        <w:t>location and the amount of environmental contamination of industrial facilities in the U.S. This database</w:t>
      </w:r>
      <w:r w:rsidR="007B18F1" w:rsidRPr="00E55B38">
        <w:t xml:space="preserve"> </w:t>
      </w:r>
      <w:r w:rsidR="005F0D71" w:rsidRPr="00E55B38">
        <w:t>i</w:t>
      </w:r>
      <w:r w:rsidR="001271E9" w:rsidRPr="00E55B38">
        <w:t>s the result of</w:t>
      </w:r>
      <w:r w:rsidR="00963343" w:rsidRPr="00E55B38">
        <w:t xml:space="preserve"> EPCRA -</w:t>
      </w:r>
      <w:r w:rsidR="001271E9" w:rsidRPr="00E55B38">
        <w:t xml:space="preserve"> one of the most prominent mandated disclosure</w:t>
      </w:r>
      <w:r w:rsidR="005F0D71" w:rsidRPr="00E55B38">
        <w:t xml:space="preserve"> </w:t>
      </w:r>
      <w:r w:rsidR="00963343" w:rsidRPr="00E55B38">
        <w:t xml:space="preserve">policies. It is supervised by the Environmental Protection Agency (EPA), collecting </w:t>
      </w:r>
      <w:r w:rsidR="00C83844" w:rsidRPr="00E55B38">
        <w:t>information on the release, management, and disposal of toxic chemicals by industrial facilities. There are two features which make the Toxic Release Inventory desirable: (1) it is among the richest public data sources in the world on industrial pollution, with nearly 30 years of reported data, and importantly, (2) it has a wide presence in the media – the primary source of information for households.</w:t>
      </w:r>
    </w:p>
    <w:p w14:paraId="3F90AA2E" w14:textId="5197C6D2" w:rsidR="00C83844" w:rsidRPr="00E0238D" w:rsidRDefault="00C83844" w:rsidP="00E55B38">
      <w:pPr>
        <w:pStyle w:val="Heading2"/>
        <w:numPr>
          <w:ilvl w:val="0"/>
          <w:numId w:val="27"/>
        </w:numPr>
      </w:pPr>
      <w:r w:rsidRPr="00E0238D">
        <w:lastRenderedPageBreak/>
        <w:t xml:space="preserve">Housing </w:t>
      </w:r>
      <w:r w:rsidR="00D513DB" w:rsidRPr="00E0238D">
        <w:t>data</w:t>
      </w:r>
    </w:p>
    <w:p w14:paraId="0A655F94" w14:textId="4F321565" w:rsidR="00970F3F" w:rsidRPr="00E0238D" w:rsidRDefault="00C83844" w:rsidP="00E55B38">
      <w:r w:rsidRPr="00E0238D">
        <w:t xml:space="preserve">For housing price data, I will use the U.S. Home Mortgage Disclosure Act (HMDA) dataset. The HMDA dataset </w:t>
      </w:r>
      <w:r w:rsidR="00D513DB" w:rsidRPr="00E0238D">
        <w:t xml:space="preserve">is publicly available and </w:t>
      </w:r>
      <w:r w:rsidRPr="00E0238D">
        <w:t>provides important information on property location, property price, loan value and the originated mortgage interest rate.</w:t>
      </w:r>
      <w:r w:rsidR="00F469F4" w:rsidRPr="00E0238D">
        <w:t xml:space="preserve"> </w:t>
      </w:r>
      <w:r w:rsidR="00D513DB" w:rsidRPr="00E0238D">
        <w:t xml:space="preserve">More importantly, each property in HMDA has a census tract, which can be mapped using GIS to measure the </w:t>
      </w:r>
      <w:proofErr w:type="spellStart"/>
      <w:r w:rsidR="00970F3F" w:rsidRPr="00E0238D">
        <w:t>neighbourhood</w:t>
      </w:r>
      <w:proofErr w:type="spellEnd"/>
      <w:r w:rsidR="00D513DB" w:rsidRPr="00E0238D">
        <w:t xml:space="preserve"> demographics and amenities</w:t>
      </w:r>
      <w:r w:rsidR="00970F3F" w:rsidRPr="00E0238D">
        <w:t xml:space="preserve">. </w:t>
      </w:r>
    </w:p>
    <w:p w14:paraId="1E123C31" w14:textId="732B99C7" w:rsidR="00970F3F" w:rsidRPr="00E0238D" w:rsidRDefault="00970F3F" w:rsidP="00E55B38">
      <w:r w:rsidRPr="00E0238D">
        <w:t>I will also look for other datasets from property listing websites such as Zillow. The advantages of such sources include more frequent data on property prices and property characteristics, but one problem is that they are mostly proprietary data.</w:t>
      </w:r>
    </w:p>
    <w:p w14:paraId="6BB7A17F" w14:textId="5E842565" w:rsidR="00C83844" w:rsidRPr="00E0238D" w:rsidRDefault="00C83844" w:rsidP="00E55B38">
      <w:pPr>
        <w:pStyle w:val="Heading2"/>
        <w:numPr>
          <w:ilvl w:val="0"/>
          <w:numId w:val="24"/>
        </w:numPr>
      </w:pPr>
      <w:r w:rsidRPr="00E0238D">
        <w:t>Attention measurement</w:t>
      </w:r>
    </w:p>
    <w:p w14:paraId="295EC528" w14:textId="0DB8A357" w:rsidR="001F1BEA" w:rsidRPr="00542D70" w:rsidRDefault="00C83844" w:rsidP="00E55B38">
      <w:pPr>
        <w:rPr>
          <w:color w:val="FF0000"/>
        </w:rPr>
      </w:pPr>
      <w:r w:rsidRPr="00542D70">
        <w:rPr>
          <w:color w:val="FF0000"/>
        </w:rPr>
        <w:t xml:space="preserve">One key challenge to my research is the measurement of attention. Oftentimes, attention is measured using survey or process-tracking methods (e.g., </w:t>
      </w:r>
      <w:proofErr w:type="spellStart"/>
      <w:r w:rsidRPr="00542D70">
        <w:rPr>
          <w:color w:val="FF0000"/>
        </w:rPr>
        <w:t>Mouselab</w:t>
      </w:r>
      <w:proofErr w:type="spellEnd"/>
      <w:r w:rsidRPr="00542D70">
        <w:rPr>
          <w:color w:val="FF0000"/>
        </w:rPr>
        <w:t xml:space="preserve"> or eye-tracking) </w:t>
      </w:r>
      <w:sdt>
        <w:sdtPr>
          <w:rPr>
            <w:color w:val="FF0000"/>
          </w:rPr>
          <w:tag w:val="MENDELEY_CITATION_v3_eyJjaXRhdGlvbklEIjoiTUVOREVMRVlfQ0lUQVRJT05fYzIwOGJkZGUtYTFhMi00YzIwLWFjMmUtMDM3NjEzYzI4YTNlIiwicHJvcGVydGllcyI6eyJub3RlSW5kZXgiOjB9LCJpc0VkaXRlZCI6ZmFsc2UsIm1hbnVhbE92ZXJyaWRlIjp7ImlzTWFudWFsbHlPdmVycmlkZGVuIjpmYWxzZSwiY2l0ZXByb2NUZXh0IjoiKEdhYmFpeCAyMDE5KSIsIm1hbnVhbE92ZXJyaWRlVGV4dCI6Ii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
          <w:id w:val="-207800229"/>
          <w:placeholder>
            <w:docPart w:val="E7E1197B8CE64F25AA8DDFEB35CCEAAA"/>
          </w:placeholder>
        </w:sdtPr>
        <w:sdtContent>
          <w:r w:rsidR="00DD725C" w:rsidRPr="00542D70">
            <w:rPr>
              <w:color w:val="FF0000"/>
            </w:rPr>
            <w:t>(</w:t>
          </w:r>
          <w:proofErr w:type="spellStart"/>
          <w:r w:rsidR="00DD725C" w:rsidRPr="00542D70">
            <w:rPr>
              <w:color w:val="FF0000"/>
            </w:rPr>
            <w:t>Gabaix</w:t>
          </w:r>
          <w:proofErr w:type="spellEnd"/>
          <w:r w:rsidR="00DD725C" w:rsidRPr="00542D70">
            <w:rPr>
              <w:color w:val="FF0000"/>
            </w:rPr>
            <w:t xml:space="preserve"> 2019)</w:t>
          </w:r>
        </w:sdtContent>
      </w:sdt>
      <w:r w:rsidRPr="00542D70">
        <w:rPr>
          <w:color w:val="FF0000"/>
        </w:rPr>
        <w:t xml:space="preserve">. These physiological methods can be highly accurate, yet they usually require costly resources and perhaps are not useful to measure attention over a long period (months to years). Researchers in finance have instead proposed using other proxy measurements, internet search frequencies </w:t>
      </w:r>
      <w:sdt>
        <w:sdtPr>
          <w:rPr>
            <w:color w:val="FF0000"/>
          </w:rPr>
          <w:tag w:val="MENDELEY_CITATION_v3_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"/>
          <w:id w:val="-2111807787"/>
          <w:placeholder>
            <w:docPart w:val="44A39A4AA458415A9E0101A9601741AB"/>
          </w:placeholder>
        </w:sdtPr>
        <w:sdtContent>
          <w:r w:rsidR="00DD725C" w:rsidRPr="00542D70">
            <w:rPr>
              <w:color w:val="FF0000"/>
            </w:rPr>
            <w:t>(Da et al. 2011)</w:t>
          </w:r>
        </w:sdtContent>
      </w:sdt>
      <w:r w:rsidRPr="00542D70">
        <w:rPr>
          <w:color w:val="FF0000"/>
        </w:rPr>
        <w:t xml:space="preserve"> or users’ engagement data from trading platforms </w:t>
      </w:r>
      <w:sdt>
        <w:sdtPr>
          <w:rPr>
            <w:color w:val="FF0000"/>
          </w:rPr>
          <w:tag w:val="MENDELEY_CITATION_v3_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"/>
          <w:id w:val="1646624708"/>
          <w:placeholder>
            <w:docPart w:val="44A39A4AA458415A9E0101A9601741AB"/>
          </w:placeholder>
        </w:sdtPr>
        <w:sdtContent>
          <w:r w:rsidR="00DD725C" w:rsidRPr="00542D70">
            <w:rPr>
              <w:color w:val="FF0000"/>
            </w:rPr>
            <w:t>(Barber et al. 2022)</w:t>
          </w:r>
        </w:sdtContent>
      </w:sdt>
      <w:r w:rsidRPr="00542D70">
        <w:rPr>
          <w:color w:val="FF0000"/>
        </w:rPr>
        <w:t xml:space="preserve"> to measure the attention of investors</w:t>
      </w:r>
      <w:r w:rsidR="005B214A" w:rsidRPr="00542D70">
        <w:rPr>
          <w:color w:val="FF0000"/>
        </w:rPr>
        <w:t xml:space="preserve">, but mostly with liquid assets </w:t>
      </w:r>
      <w:r w:rsidRPr="00542D70">
        <w:rPr>
          <w:color w:val="FF0000"/>
        </w:rPr>
        <w:t>such as stocks, or more recently, cryptocurrency. For highly illiquid assets</w:t>
      </w:r>
      <w:r w:rsidR="005B214A" w:rsidRPr="00542D70">
        <w:rPr>
          <w:color w:val="FF0000"/>
        </w:rPr>
        <w:t xml:space="preserve"> </w:t>
      </w:r>
      <w:r w:rsidR="001F1BEA" w:rsidRPr="00542D70">
        <w:rPr>
          <w:color w:val="FF0000"/>
        </w:rPr>
        <w:t xml:space="preserve">such </w:t>
      </w:r>
      <w:r w:rsidR="005B214A" w:rsidRPr="00542D70">
        <w:rPr>
          <w:color w:val="FF0000"/>
        </w:rPr>
        <w:t>as property</w:t>
      </w:r>
      <w:r w:rsidRPr="00542D70">
        <w:rPr>
          <w:color w:val="FF0000"/>
        </w:rPr>
        <w:t xml:space="preserve">, it might require more complex and aggregated methods to measure buyers’ attention over a long period of time. </w:t>
      </w:r>
    </w:p>
    <w:p w14:paraId="1F742075" w14:textId="0F5F1506" w:rsidR="00BD5D82" w:rsidRPr="00542D70" w:rsidRDefault="00C47810" w:rsidP="00E55B38">
      <w:pPr>
        <w:rPr>
          <w:color w:val="FF0000"/>
        </w:rPr>
      </w:pPr>
      <w:r w:rsidRPr="00542D70">
        <w:rPr>
          <w:color w:val="FF0000"/>
        </w:rPr>
        <w:t xml:space="preserve">The </w:t>
      </w:r>
      <w:r w:rsidR="00D267C7" w:rsidRPr="00542D70">
        <w:rPr>
          <w:color w:val="FF0000"/>
        </w:rPr>
        <w:t>outlined theoretical model</w:t>
      </w:r>
      <w:r w:rsidR="006413EE" w:rsidRPr="00542D70">
        <w:rPr>
          <w:color w:val="FF0000"/>
        </w:rPr>
        <w:t xml:space="preserve"> </w:t>
      </w:r>
      <w:r w:rsidR="0028699B" w:rsidRPr="00542D70">
        <w:rPr>
          <w:color w:val="FF0000"/>
        </w:rPr>
        <w:t xml:space="preserve">in </w:t>
      </w:r>
      <w:r w:rsidR="0028699B" w:rsidRPr="00542D70">
        <w:rPr>
          <w:i/>
          <w:iCs/>
          <w:color w:val="FF0000"/>
        </w:rPr>
        <w:t>Section [2.3]</w:t>
      </w:r>
      <w:r w:rsidR="0028699B" w:rsidRPr="00542D70">
        <w:rPr>
          <w:color w:val="FF0000"/>
        </w:rPr>
        <w:t xml:space="preserve"> implies </w:t>
      </w:r>
      <w:r w:rsidR="006413EE" w:rsidRPr="00542D70">
        <w:rPr>
          <w:color w:val="FF0000"/>
        </w:rPr>
        <w:t xml:space="preserve">that </w:t>
      </w:r>
      <w:r w:rsidR="00C32BAA" w:rsidRPr="00542D70">
        <w:rPr>
          <w:color w:val="FF0000"/>
        </w:rPr>
        <w:t xml:space="preserve">one </w:t>
      </w:r>
      <w:r w:rsidR="0032457D" w:rsidRPr="00542D70">
        <w:rPr>
          <w:color w:val="FF0000"/>
        </w:rPr>
        <w:t>important objective in</w:t>
      </w:r>
      <w:r w:rsidR="00C32BAA" w:rsidRPr="00542D70">
        <w:rPr>
          <w:color w:val="FF0000"/>
        </w:rPr>
        <w:t xml:space="preserve"> my research is to </w:t>
      </w:r>
      <w:r w:rsidR="00E559BF" w:rsidRPr="00542D70">
        <w:rPr>
          <w:color w:val="FF0000"/>
        </w:rPr>
        <w:t>measure</w:t>
      </w:r>
      <w:r w:rsidR="00C32BAA" w:rsidRPr="00542D70">
        <w:rPr>
          <w:color w:val="FF0000"/>
        </w:rPr>
        <w:t xml:space="preserve"> </w:t>
      </w:r>
      <w:r w:rsidR="00E559BF" w:rsidRPr="00542D70">
        <w:rPr>
          <w:color w:val="FF0000"/>
        </w:rPr>
        <w:t xml:space="preserve">homebuyers’ attention towards environmental risk </w:t>
      </w:r>
      <w:r w:rsidR="0014559A" w:rsidRPr="00542D70">
        <w:rPr>
          <w:color w:val="FF0000"/>
        </w:rPr>
        <w:t>associated with industrial facilities.</w:t>
      </w:r>
      <w:r w:rsidR="00D50943" w:rsidRPr="00542D70">
        <w:rPr>
          <w:color w:val="FF0000"/>
        </w:rPr>
        <w:t xml:space="preserve"> </w:t>
      </w:r>
      <w:r w:rsidR="008011A8" w:rsidRPr="00542D70">
        <w:rPr>
          <w:color w:val="FF0000"/>
        </w:rPr>
        <w:t>I propose the</w:t>
      </w:r>
      <w:r w:rsidR="00217CD2" w:rsidRPr="00542D70">
        <w:rPr>
          <w:color w:val="FF0000"/>
        </w:rPr>
        <w:t xml:space="preserve"> </w:t>
      </w:r>
      <w:r w:rsidR="008011A8" w:rsidRPr="00542D70">
        <w:rPr>
          <w:color w:val="FF0000"/>
        </w:rPr>
        <w:t>use of</w:t>
      </w:r>
      <w:r w:rsidR="000330B9" w:rsidRPr="00542D70">
        <w:rPr>
          <w:color w:val="FF0000"/>
        </w:rPr>
        <w:t xml:space="preserve"> </w:t>
      </w:r>
      <w:r w:rsidR="00A621CE" w:rsidRPr="00542D70">
        <w:rPr>
          <w:color w:val="FF0000"/>
        </w:rPr>
        <w:t>i</w:t>
      </w:r>
      <w:r w:rsidR="00BD5D82" w:rsidRPr="00542D70">
        <w:rPr>
          <w:color w:val="FF0000"/>
        </w:rPr>
        <w:t>nternet search frequency</w:t>
      </w:r>
      <w:r w:rsidR="00A621CE" w:rsidRPr="00542D70">
        <w:rPr>
          <w:color w:val="FF0000"/>
        </w:rPr>
        <w:t xml:space="preserve"> (Google Trend), which captures </w:t>
      </w:r>
      <w:r w:rsidR="001D18AB" w:rsidRPr="00542D70">
        <w:rPr>
          <w:color w:val="FF0000"/>
        </w:rPr>
        <w:t xml:space="preserve">the </w:t>
      </w:r>
      <w:r w:rsidR="001D18AB" w:rsidRPr="00542D70">
        <w:rPr>
          <w:i/>
          <w:iCs/>
          <w:color w:val="FF0000"/>
        </w:rPr>
        <w:t>revealed attention</w:t>
      </w:r>
      <w:r w:rsidR="00306CDD" w:rsidRPr="00542D70">
        <w:rPr>
          <w:color w:val="FF0000"/>
        </w:rPr>
        <w:t>:</w:t>
      </w:r>
      <w:r w:rsidR="00A67672" w:rsidRPr="00542D70">
        <w:rPr>
          <w:color w:val="FF0000"/>
        </w:rPr>
        <w:t xml:space="preserve"> if you search for some information on the internet, </w:t>
      </w:r>
      <w:r w:rsidR="00893B2B" w:rsidRPr="00542D70">
        <w:rPr>
          <w:color w:val="FF0000"/>
        </w:rPr>
        <w:t>you are undoubtedly paying attention to it.</w:t>
      </w:r>
      <w:r w:rsidR="0082431C" w:rsidRPr="00542D70">
        <w:rPr>
          <w:color w:val="FF0000"/>
        </w:rPr>
        <w:t xml:space="preserve"> </w:t>
      </w:r>
      <w:r w:rsidR="00A23158" w:rsidRPr="00542D70">
        <w:rPr>
          <w:color w:val="FF0000"/>
        </w:rPr>
        <w:t xml:space="preserve">In addition, </w:t>
      </w:r>
      <w:sdt>
        <w:sdtPr>
          <w:rPr>
            <w:color w:val="FF0000"/>
          </w:rPr>
          <w:tag w:val="MENDELEY_CITATION_v3_eyJjaXRhdGlvbklEIjoiTUVOREVMRVlfQ0lUQVRJT05fZjQ0YzEyZjItMmQwOS00OGRkLTgxMDYtMTZjYjA4Mzk3Y2EyIiwicHJvcGVydGllcyI6eyJub3RlSW5kZXgiOjB9LCJpc0VkaXRlZCI6ZmFsc2UsIm1hbnVhbE92ZXJyaWRlIjp7ImlzTWFudWFsbHlPdmVycmlkZGVuIjp0cnVlLCJjaXRlcHJvY1RleHQiOiIoQnVpIGFuZCBNYXllciAyMDAzKSIsIm1hbnVhbE92ZXJyaWRlVGV4dCI6IkJ1aSAmIE1heWVyICgyMDAzKSJ9LCJjaXRhdGlvbkl0ZW1zIjpb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1dfQ=="/>
          <w:id w:val="1081567487"/>
          <w:placeholder>
            <w:docPart w:val="7A906ECD895149E488C14EF74383AD34"/>
          </w:placeholder>
        </w:sdtPr>
        <w:sdtContent>
          <w:r w:rsidR="0082431C" w:rsidRPr="00542D70">
            <w:rPr>
              <w:rFonts w:eastAsia="Times New Roman"/>
              <w:color w:val="FF0000"/>
            </w:rPr>
            <w:t>Bui &amp; Mayer (2003)</w:t>
          </w:r>
        </w:sdtContent>
      </w:sdt>
      <w:r w:rsidR="0082431C" w:rsidRPr="00542D70">
        <w:rPr>
          <w:color w:val="FF0000"/>
        </w:rPr>
        <w:t xml:space="preserve"> highlight the importance of media as households’ primary source of information, instead of the raw data releases of the Toxic Release Inventory</w:t>
      </w:r>
      <w:r w:rsidR="008265C9" w:rsidRPr="00542D70">
        <w:rPr>
          <w:color w:val="FF0000"/>
        </w:rPr>
        <w:t>. H</w:t>
      </w:r>
      <w:r w:rsidR="0082431C" w:rsidRPr="00542D70">
        <w:rPr>
          <w:color w:val="FF0000"/>
        </w:rPr>
        <w:t>enceforth</w:t>
      </w:r>
      <w:r w:rsidR="004949C4" w:rsidRPr="00542D70">
        <w:rPr>
          <w:color w:val="FF0000"/>
        </w:rPr>
        <w:t xml:space="preserve">, news </w:t>
      </w:r>
      <w:r w:rsidR="00133F03" w:rsidRPr="00542D70">
        <w:rPr>
          <w:color w:val="FF0000"/>
        </w:rPr>
        <w:t>headlines</w:t>
      </w:r>
      <w:r w:rsidR="00DB716C" w:rsidRPr="00542D70">
        <w:rPr>
          <w:color w:val="FF0000"/>
        </w:rPr>
        <w:t xml:space="preserve"> about </w:t>
      </w:r>
      <w:r w:rsidR="002B5BCB" w:rsidRPr="00542D70">
        <w:rPr>
          <w:color w:val="FF0000"/>
        </w:rPr>
        <w:t>topics related to environmental risk</w:t>
      </w:r>
      <w:r w:rsidR="004949C4" w:rsidRPr="00542D70">
        <w:rPr>
          <w:color w:val="FF0000"/>
        </w:rPr>
        <w:t xml:space="preserve"> can also be used </w:t>
      </w:r>
      <w:r w:rsidR="00912173" w:rsidRPr="00542D70">
        <w:rPr>
          <w:color w:val="FF0000"/>
        </w:rPr>
        <w:t>as a proxy for unconscious attention.</w:t>
      </w:r>
    </w:p>
    <w:p w14:paraId="11F80220" w14:textId="1A69FDCA" w:rsidR="00821820" w:rsidRPr="00821820" w:rsidRDefault="00C1655E" w:rsidP="00E55B38">
      <w:pPr>
        <w:pStyle w:val="Heading2"/>
      </w:pPr>
      <w:r w:rsidRPr="00E0238D">
        <w:t xml:space="preserve">Proposed research </w:t>
      </w:r>
      <w:r w:rsidR="00F042B8" w:rsidRPr="00E0238D">
        <w:t>design</w:t>
      </w:r>
    </w:p>
    <w:p w14:paraId="069085E8" w14:textId="77777777" w:rsidR="00EE6C8E" w:rsidRPr="00542D70" w:rsidRDefault="00BF17C3" w:rsidP="00E55B38">
      <w:pPr>
        <w:rPr>
          <w:color w:val="FF0000"/>
        </w:rPr>
      </w:pPr>
      <w:r w:rsidRPr="00542D70">
        <w:rPr>
          <w:color w:val="FF0000"/>
        </w:rPr>
        <w:t xml:space="preserve">The impact of the information disclosure of </w:t>
      </w:r>
      <w:r w:rsidR="00452655" w:rsidRPr="00542D70">
        <w:rPr>
          <w:color w:val="FF0000"/>
        </w:rPr>
        <w:t xml:space="preserve">TRI </w:t>
      </w:r>
      <w:r w:rsidRPr="00542D70">
        <w:rPr>
          <w:color w:val="FF0000"/>
        </w:rPr>
        <w:t xml:space="preserve">sites on risk perceptions enters the hedonic price model </w:t>
      </w:r>
      <w:r w:rsidR="008E5163" w:rsidRPr="00542D70">
        <w:rPr>
          <w:color w:val="FF0000"/>
        </w:rPr>
        <w:t>through</w:t>
      </w:r>
      <w:r w:rsidRPr="00542D70">
        <w:rPr>
          <w:color w:val="FF0000"/>
        </w:rPr>
        <w:t xml:space="preserve"> </w:t>
      </w:r>
      <w:r w:rsidR="004A6127" w:rsidRPr="00542D70">
        <w:rPr>
          <w:color w:val="FF0000"/>
        </w:rPr>
        <w:t xml:space="preserve">the change in price </w:t>
      </w:r>
      <w:r w:rsidR="00F57C88" w:rsidRPr="00542D70">
        <w:rPr>
          <w:color w:val="FF0000"/>
        </w:rPr>
        <w:t xml:space="preserve">gradients before and after the EPA releases </w:t>
      </w:r>
      <w:r w:rsidR="00452655" w:rsidRPr="00542D70">
        <w:rPr>
          <w:color w:val="FF0000"/>
        </w:rPr>
        <w:t xml:space="preserve">the </w:t>
      </w:r>
      <w:r w:rsidR="00F57C88" w:rsidRPr="00542D70">
        <w:rPr>
          <w:color w:val="FF0000"/>
        </w:rPr>
        <w:t>TRI data</w:t>
      </w:r>
      <w:r w:rsidR="00452655" w:rsidRPr="00542D70">
        <w:rPr>
          <w:color w:val="FF0000"/>
        </w:rPr>
        <w:t>base</w:t>
      </w:r>
      <w:r w:rsidR="00F57C88" w:rsidRPr="00542D70">
        <w:rPr>
          <w:color w:val="FF0000"/>
        </w:rPr>
        <w:t>.</w:t>
      </w:r>
      <w:r w:rsidR="00452655" w:rsidRPr="00542D70">
        <w:rPr>
          <w:color w:val="FF0000"/>
        </w:rPr>
        <w:t xml:space="preserve"> However, the number of facilities reported in TRI is not fixed but has constantly changed each year. </w:t>
      </w:r>
      <w:r w:rsidR="00BF6F50" w:rsidRPr="00542D70">
        <w:rPr>
          <w:color w:val="FF0000"/>
        </w:rPr>
        <w:t>Specifically, from 200</w:t>
      </w:r>
      <w:r w:rsidR="005D522C" w:rsidRPr="00542D70">
        <w:rPr>
          <w:color w:val="FF0000"/>
        </w:rPr>
        <w:t>4</w:t>
      </w:r>
      <w:r w:rsidR="00BF6F50" w:rsidRPr="00542D70">
        <w:rPr>
          <w:color w:val="FF0000"/>
        </w:rPr>
        <w:t xml:space="preserve"> to 2022, there </w:t>
      </w:r>
      <w:r w:rsidR="00B26B54" w:rsidRPr="00542D70">
        <w:rPr>
          <w:color w:val="FF0000"/>
        </w:rPr>
        <w:t>were</w:t>
      </w:r>
      <w:r w:rsidR="00BF6F50" w:rsidRPr="00542D70">
        <w:rPr>
          <w:color w:val="FF0000"/>
        </w:rPr>
        <w:t xml:space="preserve"> </w:t>
      </w:r>
      <w:r w:rsidR="00452655" w:rsidRPr="00542D70">
        <w:rPr>
          <w:color w:val="FF0000"/>
        </w:rPr>
        <w:t xml:space="preserve">a total of </w:t>
      </w:r>
      <w:r w:rsidR="007367EC" w:rsidRPr="00542D70">
        <w:rPr>
          <w:color w:val="FF0000"/>
        </w:rPr>
        <w:t>3</w:t>
      </w:r>
      <w:r w:rsidR="005D522C" w:rsidRPr="00542D70">
        <w:rPr>
          <w:color w:val="FF0000"/>
        </w:rPr>
        <w:t>3</w:t>
      </w:r>
      <w:r w:rsidR="00B26B54" w:rsidRPr="00542D70">
        <w:rPr>
          <w:color w:val="FF0000"/>
        </w:rPr>
        <w:t>,</w:t>
      </w:r>
      <w:r w:rsidR="005D522C" w:rsidRPr="00542D70">
        <w:rPr>
          <w:color w:val="FF0000"/>
        </w:rPr>
        <w:t>680</w:t>
      </w:r>
      <w:r w:rsidR="00B26B54" w:rsidRPr="00542D70">
        <w:rPr>
          <w:color w:val="FF0000"/>
        </w:rPr>
        <w:t xml:space="preserve"> facilities </w:t>
      </w:r>
      <w:r w:rsidR="00452655" w:rsidRPr="00542D70">
        <w:rPr>
          <w:color w:val="FF0000"/>
        </w:rPr>
        <w:t>appeared in the TRI database</w:t>
      </w:r>
      <w:r w:rsidR="005D522C" w:rsidRPr="00542D70">
        <w:rPr>
          <w:color w:val="FF0000"/>
        </w:rPr>
        <w:t>, but only 3,052 of which stayed on the list every year. That means there are many</w:t>
      </w:r>
      <w:r w:rsidR="001E5CB6" w:rsidRPr="00542D70">
        <w:rPr>
          <w:color w:val="FF0000"/>
        </w:rPr>
        <w:t xml:space="preserve"> industrial</w:t>
      </w:r>
      <w:r w:rsidR="005D522C" w:rsidRPr="00542D70">
        <w:rPr>
          <w:color w:val="FF0000"/>
        </w:rPr>
        <w:t xml:space="preserve"> facilities </w:t>
      </w:r>
      <w:r w:rsidR="001E5CB6" w:rsidRPr="00542D70">
        <w:rPr>
          <w:color w:val="FF0000"/>
        </w:rPr>
        <w:t xml:space="preserve">“came and went” from the TRI list. </w:t>
      </w:r>
    </w:p>
    <w:p w14:paraId="0D926F15" w14:textId="2408F47D" w:rsidR="00377832" w:rsidRPr="00542D70" w:rsidRDefault="00377832" w:rsidP="00E55B38">
      <w:pPr>
        <w:rPr>
          <w:color w:val="FF0000"/>
        </w:rPr>
      </w:pPr>
      <w:r w:rsidRPr="00542D70">
        <w:rPr>
          <w:color w:val="FF0000"/>
        </w:rPr>
        <w:t>I</w:t>
      </w:r>
      <w:r w:rsidR="001E5CB6" w:rsidRPr="00542D70">
        <w:rPr>
          <w:color w:val="FF0000"/>
        </w:rPr>
        <w:t xml:space="preserve"> will</w:t>
      </w:r>
      <w:r w:rsidRPr="00542D70">
        <w:rPr>
          <w:color w:val="FF0000"/>
        </w:rPr>
        <w:t xml:space="preserve"> examine properties surrounding these industrial sites, and exploit the change in prices before and after the release of TRI information linked to these sites.</w:t>
      </w:r>
      <w:r w:rsidR="00EE6C8E" w:rsidRPr="00542D70">
        <w:rPr>
          <w:color w:val="FF0000"/>
        </w:rPr>
        <w:t xml:space="preserve"> Differences in house prices between the two periods might be attributed to the disclosure of pollution information of the </w:t>
      </w:r>
      <w:proofErr w:type="spellStart"/>
      <w:r w:rsidR="00EE6C8E" w:rsidRPr="00542D70">
        <w:rPr>
          <w:color w:val="FF0000"/>
        </w:rPr>
        <w:t>neighbouring</w:t>
      </w:r>
      <w:proofErr w:type="spellEnd"/>
      <w:r w:rsidR="00EE6C8E" w:rsidRPr="00542D70">
        <w:rPr>
          <w:color w:val="FF0000"/>
        </w:rPr>
        <w:t xml:space="preserve"> sites.</w:t>
      </w:r>
      <w:r w:rsidRPr="00542D70">
        <w:rPr>
          <w:color w:val="FF0000"/>
        </w:rPr>
        <w:t xml:space="preserve"> </w:t>
      </w:r>
      <w:r w:rsidR="001E5CB6" w:rsidRPr="00542D70">
        <w:rPr>
          <w:color w:val="FF0000"/>
        </w:rPr>
        <w:t xml:space="preserve">I will filter the sites based on two criteria (1) </w:t>
      </w:r>
      <w:r w:rsidR="00EE6C8E" w:rsidRPr="00542D70">
        <w:rPr>
          <w:color w:val="FF0000"/>
        </w:rPr>
        <w:t xml:space="preserve">they should </w:t>
      </w:r>
      <w:r w:rsidR="001E5CB6" w:rsidRPr="00542D70">
        <w:rPr>
          <w:color w:val="FF0000"/>
        </w:rPr>
        <w:t xml:space="preserve">stay on the </w:t>
      </w:r>
      <w:r w:rsidR="00EE6C8E" w:rsidRPr="00542D70">
        <w:rPr>
          <w:color w:val="FF0000"/>
        </w:rPr>
        <w:t xml:space="preserve">TRI </w:t>
      </w:r>
      <w:r w:rsidR="001E5CB6" w:rsidRPr="00542D70">
        <w:rPr>
          <w:color w:val="FF0000"/>
        </w:rPr>
        <w:t>list long enough to</w:t>
      </w:r>
      <w:r w:rsidR="00EE6C8E" w:rsidRPr="00542D70">
        <w:rPr>
          <w:color w:val="FF0000"/>
        </w:rPr>
        <w:t xml:space="preserve"> influence the residents’ perceptions </w:t>
      </w:r>
      <w:r w:rsidR="001E5CB6" w:rsidRPr="00542D70">
        <w:rPr>
          <w:color w:val="FF0000"/>
        </w:rPr>
        <w:t>– possibly more than 5 years (2) their release is classified as “carcinogen” – can cause cancer since such release cause higher</w:t>
      </w:r>
      <w:r w:rsidR="00EE6C8E" w:rsidRPr="00542D70">
        <w:rPr>
          <w:color w:val="FF0000"/>
        </w:rPr>
        <w:t xml:space="preserve">. </w:t>
      </w:r>
    </w:p>
    <w:p w14:paraId="1FFD041F" w14:textId="2D43E311" w:rsidR="00B304F1" w:rsidRPr="00542D70" w:rsidRDefault="00F31224" w:rsidP="00E55B38">
      <w:pPr>
        <w:rPr>
          <w:color w:val="FF0000"/>
        </w:rPr>
      </w:pPr>
      <w:r w:rsidRPr="00542D70">
        <w:rPr>
          <w:color w:val="FF0000"/>
        </w:rPr>
        <w:lastRenderedPageBreak/>
        <w:t>However,</w:t>
      </w:r>
      <w:r w:rsidR="00EE6C8E" w:rsidRPr="00542D70">
        <w:rPr>
          <w:color w:val="FF0000"/>
        </w:rPr>
        <w:t xml:space="preserve"> such changes in TRI list</w:t>
      </w:r>
      <w:r w:rsidR="00452655" w:rsidRPr="00542D70">
        <w:rPr>
          <w:color w:val="FF0000"/>
        </w:rPr>
        <w:t xml:space="preserve"> </w:t>
      </w:r>
      <w:r w:rsidR="00EE6C8E" w:rsidRPr="00542D70">
        <w:rPr>
          <w:color w:val="FF0000"/>
        </w:rPr>
        <w:t xml:space="preserve">might not always be </w:t>
      </w:r>
      <w:r w:rsidR="00452655" w:rsidRPr="00542D70">
        <w:rPr>
          <w:color w:val="FF0000"/>
        </w:rPr>
        <w:t xml:space="preserve">exogenous for </w:t>
      </w:r>
      <w:r w:rsidR="00865C97" w:rsidRPr="00542D70">
        <w:rPr>
          <w:color w:val="FF0000"/>
        </w:rPr>
        <w:t>house buyers</w:t>
      </w:r>
      <w:r w:rsidR="00452655" w:rsidRPr="00542D70">
        <w:rPr>
          <w:color w:val="FF0000"/>
        </w:rPr>
        <w:t>.</w:t>
      </w:r>
      <w:r w:rsidR="00542D70" w:rsidRPr="00542D70">
        <w:rPr>
          <w:color w:val="FF0000"/>
        </w:rPr>
        <w:t xml:space="preserve"> </w:t>
      </w:r>
      <w:r w:rsidR="00B304F1" w:rsidRPr="00542D70">
        <w:rPr>
          <w:color w:val="FF0000"/>
        </w:rPr>
        <w:t>For example, a large and newly constructed industrial site promptly appears on the TRI list once operational. However, it was already expected to improve the local economic condition during its construction</w:t>
      </w:r>
      <w:r w:rsidR="00542D70" w:rsidRPr="00542D70">
        <w:rPr>
          <w:color w:val="FF0000"/>
        </w:rPr>
        <w:t>. So there are shifts in market perceptions regarding the industrial site, evident in both pre and post-TRI release periods.</w:t>
      </w:r>
    </w:p>
    <w:p w14:paraId="3CDEE8F2" w14:textId="39582A78" w:rsidR="00542D70" w:rsidRPr="00542D70" w:rsidRDefault="00542D70" w:rsidP="00542D70">
      <w:pPr>
        <w:pStyle w:val="ListParagraph"/>
        <w:numPr>
          <w:ilvl w:val="0"/>
          <w:numId w:val="32"/>
        </w:numPr>
        <w:rPr>
          <w:color w:val="FF0000"/>
        </w:rPr>
      </w:pPr>
      <w:r w:rsidRPr="00542D70">
        <w:rPr>
          <w:color w:val="FF0000"/>
        </w:rPr>
        <w:t>I need to find better design</w:t>
      </w:r>
    </w:p>
    <w:p w14:paraId="4E5BF40E" w14:textId="32A5CBB8" w:rsidR="00821820" w:rsidRPr="00E0238D" w:rsidRDefault="00821820" w:rsidP="00821820">
      <w:pPr>
        <w:pStyle w:val="Heading1"/>
        <w:numPr>
          <w:ilvl w:val="0"/>
          <w:numId w:val="14"/>
        </w:numPr>
      </w:pPr>
      <w:r w:rsidRPr="00E0238D">
        <w:t xml:space="preserve">Proposed </w:t>
      </w:r>
      <w:r>
        <w:t>research timeline</w:t>
      </w:r>
    </w:p>
    <w:p w14:paraId="5B11BDEB" w14:textId="30962C25" w:rsidR="00655198" w:rsidRPr="00E0238D" w:rsidRDefault="00655198" w:rsidP="00821820">
      <w:pPr>
        <w:pStyle w:val="Heading1"/>
        <w:numPr>
          <w:ilvl w:val="0"/>
          <w:numId w:val="0"/>
        </w:numPr>
      </w:pPr>
      <w:r w:rsidRPr="00E0238D">
        <w:t>References</w:t>
      </w:r>
    </w:p>
    <w:sdt>
      <w:sdtPr>
        <w:tag w:val="MENDELEY_BIBLIOGRAPHY"/>
        <w:id w:val="1904172311"/>
        <w:placeholder>
          <w:docPart w:val="DefaultPlaceholder_-1854013440"/>
        </w:placeholder>
      </w:sdtPr>
      <w:sdtContent>
        <w:p w14:paraId="6F10E363" w14:textId="77777777" w:rsidR="00DD725C" w:rsidRDefault="00DD725C" w:rsidP="00E55B38">
          <w:pPr>
            <w:divId w:val="1235778268"/>
            <w:rPr>
              <w:kern w:val="0"/>
              <w14:ligatures w14:val="none"/>
            </w:rPr>
          </w:pPr>
          <w:r>
            <w:t xml:space="preserve">Barber, Brad M., Xing Huang, Terrance Odean, and Christopher Schwarz. 2022. “Attention-Induced Trading and Returns: Evidence from Robinhood Users.” </w:t>
          </w:r>
          <w:r>
            <w:rPr>
              <w:i/>
              <w:iCs/>
            </w:rPr>
            <w:t>Journal of Finance</w:t>
          </w:r>
          <w:r>
            <w:t xml:space="preserve"> 77(6).</w:t>
          </w:r>
        </w:p>
        <w:p w14:paraId="75F04EBD" w14:textId="77777777" w:rsidR="00DD725C" w:rsidRDefault="00DD725C" w:rsidP="00E55B38">
          <w:pPr>
            <w:divId w:val="120928562"/>
          </w:pPr>
          <w:r>
            <w:t xml:space="preserve">Bollinger, Bryan, Phillip Leslie, and Alan Sorensen. 2011. “Calorie Posting in Chain Restaurants.” </w:t>
          </w:r>
          <w:r>
            <w:rPr>
              <w:i/>
              <w:iCs/>
            </w:rPr>
            <w:t>American Economic Journal: Economic Policy</w:t>
          </w:r>
          <w:r>
            <w:t xml:space="preserve"> 3(1).</w:t>
          </w:r>
        </w:p>
        <w:p w14:paraId="1F099994" w14:textId="77777777" w:rsidR="00DD725C" w:rsidRDefault="00DD725C" w:rsidP="00E55B38">
          <w:pPr>
            <w:divId w:val="1209336255"/>
          </w:pPr>
          <w:r>
            <w:t xml:space="preserve">Bui, Linda T.M., and Christopher J. Mayer. 2003. “Regulation and Capitalization of Environmental Amenities: Evidence from the Toxic Release Inventory in Massachusetts.” </w:t>
          </w:r>
          <w:r>
            <w:rPr>
              <w:i/>
              <w:iCs/>
            </w:rPr>
            <w:t>Review of Economics and Statistics</w:t>
          </w:r>
          <w:r>
            <w:t xml:space="preserve"> 85(3).</w:t>
          </w:r>
        </w:p>
        <w:p w14:paraId="4E55926A" w14:textId="77777777" w:rsidR="00DD725C" w:rsidRDefault="00DD725C" w:rsidP="00E55B38">
          <w:pPr>
            <w:divId w:val="21782861"/>
          </w:pPr>
          <w:r>
            <w:t xml:space="preserve">Choi, James J., David </w:t>
          </w:r>
          <w:proofErr w:type="spellStart"/>
          <w:r>
            <w:t>Laibson</w:t>
          </w:r>
          <w:proofErr w:type="spellEnd"/>
          <w:r>
            <w:t xml:space="preserve">, and Brigitte C. </w:t>
          </w:r>
          <w:proofErr w:type="spellStart"/>
          <w:r>
            <w:t>Madrian</w:t>
          </w:r>
          <w:proofErr w:type="spellEnd"/>
          <w:r>
            <w:t xml:space="preserve">. 2011. “$100 Bills on the Sidewalk: Suboptimal Investment in 401(K) Plans.” </w:t>
          </w:r>
          <w:r>
            <w:rPr>
              <w:i/>
              <w:iCs/>
            </w:rPr>
            <w:t>Review of Economics and Statistics</w:t>
          </w:r>
          <w:r>
            <w:t xml:space="preserve"> 93(3).</w:t>
          </w:r>
        </w:p>
        <w:p w14:paraId="43DEC992" w14:textId="77777777" w:rsidR="00DD725C" w:rsidRDefault="00DD725C" w:rsidP="00E55B38">
          <w:pPr>
            <w:divId w:val="1757509612"/>
          </w:pPr>
          <w:r>
            <w:t xml:space="preserve">Da, Zhi, Joseph Engelberg, and </w:t>
          </w:r>
          <w:proofErr w:type="spellStart"/>
          <w:r>
            <w:t>Pengjie</w:t>
          </w:r>
          <w:proofErr w:type="spellEnd"/>
          <w:r>
            <w:t xml:space="preserve"> Gao. 2011. “In Search of Attention.” </w:t>
          </w:r>
          <w:r>
            <w:rPr>
              <w:i/>
              <w:iCs/>
            </w:rPr>
            <w:t>Journal of Finance</w:t>
          </w:r>
          <w:r>
            <w:t xml:space="preserve"> 66(5).</w:t>
          </w:r>
        </w:p>
        <w:p w14:paraId="54E7B071" w14:textId="77777777" w:rsidR="00DD725C" w:rsidRDefault="00DD725C" w:rsidP="00E55B38">
          <w:pPr>
            <w:divId w:val="1457404530"/>
          </w:pPr>
          <w:proofErr w:type="spellStart"/>
          <w:r>
            <w:t>Gabaix</w:t>
          </w:r>
          <w:proofErr w:type="spellEnd"/>
          <w:r>
            <w:t xml:space="preserve">, Xavier. 2019. “Chapter 4 - Behavioral Inattention.” Pp. 261–343 in </w:t>
          </w:r>
          <w:r>
            <w:rPr>
              <w:i/>
              <w:iCs/>
            </w:rPr>
            <w:t>Handbook of Behavioral Economics: Applications and Foundations 1</w:t>
          </w:r>
          <w:r>
            <w:t>.</w:t>
          </w:r>
        </w:p>
        <w:p w14:paraId="5768C70D" w14:textId="77777777" w:rsidR="00DD725C" w:rsidRDefault="00DD725C" w:rsidP="00E55B38">
          <w:pPr>
            <w:divId w:val="812992082"/>
          </w:pPr>
          <w:r>
            <w:t xml:space="preserve">Gayer, Ted, James T. Hamilton, and W. Kip Viscusi. 2000. “Private Values of Risk Tradeoffs at Superfund Sites: Housing Market Evidence on Learning about Risk.” </w:t>
          </w:r>
          <w:r>
            <w:rPr>
              <w:i/>
              <w:iCs/>
            </w:rPr>
            <w:t>Review of Economics and Statistics</w:t>
          </w:r>
          <w:r>
            <w:t xml:space="preserve"> 82(3).</w:t>
          </w:r>
        </w:p>
        <w:p w14:paraId="69A91C0E" w14:textId="77777777" w:rsidR="00DD725C" w:rsidRDefault="00DD725C" w:rsidP="00E55B38">
          <w:pPr>
            <w:divId w:val="1577861165"/>
          </w:pPr>
          <w:proofErr w:type="spellStart"/>
          <w:r>
            <w:t>Hirshleifer</w:t>
          </w:r>
          <w:proofErr w:type="spellEnd"/>
          <w:r>
            <w:t xml:space="preserve">, David, Sonya </w:t>
          </w:r>
          <w:proofErr w:type="spellStart"/>
          <w:r>
            <w:t>Seongyeon</w:t>
          </w:r>
          <w:proofErr w:type="spellEnd"/>
          <w:r>
            <w:t xml:space="preserve"> Lim, and Siew Hong Teoh. 2009. “Driven to Distraction: Extraneous Events and Underreaction to Earnings News.” </w:t>
          </w:r>
          <w:r>
            <w:rPr>
              <w:i/>
              <w:iCs/>
            </w:rPr>
            <w:t>Journal of Finance</w:t>
          </w:r>
          <w:r>
            <w:t xml:space="preserve"> 64(5).</w:t>
          </w:r>
        </w:p>
        <w:p w14:paraId="17A6393A" w14:textId="77777777" w:rsidR="00DD725C" w:rsidRDefault="00DD725C" w:rsidP="00E55B38">
          <w:pPr>
            <w:divId w:val="634144072"/>
          </w:pPr>
          <w:r>
            <w:t xml:space="preserve">Kohlhase, Janet E. 1991. “The Impact of Toxic Waste Sites on Housing Values.” </w:t>
          </w:r>
          <w:r>
            <w:rPr>
              <w:i/>
              <w:iCs/>
            </w:rPr>
            <w:t>Journal of Urban Economics</w:t>
          </w:r>
          <w:r>
            <w:t xml:space="preserve"> 30(1).</w:t>
          </w:r>
        </w:p>
        <w:p w14:paraId="5EEE2E60" w14:textId="77777777" w:rsidR="00DD725C" w:rsidRDefault="00DD725C" w:rsidP="00E55B38">
          <w:pPr>
            <w:divId w:val="2091654317"/>
          </w:pPr>
          <w:r>
            <w:t xml:space="preserve">Lindell, Michael K., and Timothy C. Earle. 1983. “How Close Is Close Enough: Public Perceptions of the Risks of Industrial Facilities.” </w:t>
          </w:r>
          <w:r>
            <w:rPr>
              <w:i/>
              <w:iCs/>
            </w:rPr>
            <w:t>Risk Analysis</w:t>
          </w:r>
          <w:r>
            <w:t xml:space="preserve"> 3(4).</w:t>
          </w:r>
        </w:p>
        <w:p w14:paraId="7275FD93" w14:textId="77777777" w:rsidR="00DD725C" w:rsidRDefault="00DD725C" w:rsidP="00E55B38">
          <w:pPr>
            <w:divId w:val="449014185"/>
          </w:pPr>
          <w:r>
            <w:t xml:space="preserve">Loewenstein, George, Cass R. Sunstein, and Russell Golman. 2014. “Disclosure: Psychology Changes Everything.” </w:t>
          </w:r>
          <w:r>
            <w:rPr>
              <w:i/>
              <w:iCs/>
            </w:rPr>
            <w:t>Annual Review of Economics</w:t>
          </w:r>
          <w:r>
            <w:t xml:space="preserve"> 6.</w:t>
          </w:r>
        </w:p>
        <w:p w14:paraId="338DF567" w14:textId="77777777" w:rsidR="00DD725C" w:rsidRDefault="00DD725C" w:rsidP="00E55B38">
          <w:pPr>
            <w:divId w:val="830369317"/>
          </w:pPr>
          <w:r>
            <w:lastRenderedPageBreak/>
            <w:t xml:space="preserve">Mastromonaco, Ralph. 2015. “Do Environmental Right-to-Know Laws Affect Markets? Capitalization of Information in the Toxic Release Inventory.” </w:t>
          </w:r>
          <w:r>
            <w:rPr>
              <w:i/>
              <w:iCs/>
            </w:rPr>
            <w:t>Journal of Environmental Economics and Management</w:t>
          </w:r>
          <w:r>
            <w:t xml:space="preserve"> 71.</w:t>
          </w:r>
        </w:p>
        <w:p w14:paraId="680C33C7" w14:textId="77777777" w:rsidR="00DD725C" w:rsidRDefault="00DD725C" w:rsidP="00E55B38">
          <w:pPr>
            <w:divId w:val="717900373"/>
          </w:pPr>
          <w:r>
            <w:t xml:space="preserve">Sunstein, Cass R. 1999. “Informational Regulation and Informational Standing: Akins and Beyond.” </w:t>
          </w:r>
          <w:r>
            <w:rPr>
              <w:i/>
              <w:iCs/>
            </w:rPr>
            <w:t>University of Pennsylvania Law Review</w:t>
          </w:r>
          <w:r>
            <w:t xml:space="preserve"> 147(3).</w:t>
          </w:r>
        </w:p>
        <w:p w14:paraId="372B3E72" w14:textId="77777777" w:rsidR="00DD725C" w:rsidRDefault="00DD725C" w:rsidP="00E55B38">
          <w:pPr>
            <w:divId w:val="1084645760"/>
          </w:pPr>
          <w:r>
            <w:t>Viscusi, W. Kip. 1985. “Are Individuals Bayesian Decision Makers?”</w:t>
          </w:r>
        </w:p>
        <w:p w14:paraId="6574C820" w14:textId="11077D80" w:rsidR="00DF56C0" w:rsidRPr="00E0238D" w:rsidRDefault="00DD725C" w:rsidP="00E55B38">
          <w:r>
            <w:t> </w:t>
          </w:r>
        </w:p>
      </w:sdtContent>
    </w:sdt>
    <w:sectPr w:rsidR="00DF56C0" w:rsidRPr="00E023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4090" w14:textId="77777777" w:rsidR="00056AD6" w:rsidRDefault="00056AD6" w:rsidP="00E55B38">
      <w:r>
        <w:separator/>
      </w:r>
    </w:p>
  </w:endnote>
  <w:endnote w:type="continuationSeparator" w:id="0">
    <w:p w14:paraId="636D69AB" w14:textId="77777777" w:rsidR="00056AD6" w:rsidRDefault="00056AD6" w:rsidP="00E5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9964" w14:textId="77777777" w:rsidR="00B13812" w:rsidRDefault="00B13812" w:rsidP="00E55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0D8C" w14:textId="77777777" w:rsidR="00B13812" w:rsidRDefault="00B13812" w:rsidP="00E55B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5328" w14:textId="77777777" w:rsidR="00B13812" w:rsidRDefault="00B13812" w:rsidP="00E55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6D15" w14:textId="77777777" w:rsidR="00056AD6" w:rsidRDefault="00056AD6" w:rsidP="00E55B38">
      <w:r>
        <w:separator/>
      </w:r>
    </w:p>
  </w:footnote>
  <w:footnote w:type="continuationSeparator" w:id="0">
    <w:p w14:paraId="0A43D5AD" w14:textId="77777777" w:rsidR="00056AD6" w:rsidRDefault="00056AD6" w:rsidP="00E55B38">
      <w:r>
        <w:continuationSeparator/>
      </w:r>
    </w:p>
  </w:footnote>
  <w:footnote w:id="1">
    <w:p w14:paraId="531B39DE" w14:textId="6E160BE1" w:rsidR="00101058" w:rsidRPr="006C2570" w:rsidRDefault="00446895" w:rsidP="00E55B38">
      <w:pPr>
        <w:pStyle w:val="FootnoteText"/>
      </w:pPr>
      <w:r w:rsidRPr="006C2570">
        <w:rPr>
          <w:rStyle w:val="FootnoteReference"/>
          <w:sz w:val="18"/>
          <w:szCs w:val="18"/>
        </w:rPr>
        <w:footnoteRef/>
      </w:r>
      <w:r w:rsidRPr="006C2570">
        <w:t xml:space="preserve"> </w:t>
      </w:r>
      <w:r w:rsidR="008F5781" w:rsidRPr="006C2570">
        <w:t>M</w:t>
      </w:r>
      <w:r w:rsidR="00B2650B" w:rsidRPr="006C2570">
        <w:t xml:space="preserve">cKinley (2023). “His Home Sits Alongside America’s First Superfund Site. No One Told Him.” </w:t>
      </w:r>
      <w:r w:rsidR="00A065B0" w:rsidRPr="006C2570">
        <w:t xml:space="preserve">The New York Times, 12 June. Available at: </w:t>
      </w:r>
      <w:hyperlink r:id="rId1" w:history="1">
        <w:r w:rsidR="00101058" w:rsidRPr="006C2570">
          <w:rPr>
            <w:rStyle w:val="Hyperlink"/>
            <w:sz w:val="18"/>
            <w:szCs w:val="18"/>
          </w:rPr>
          <w:t>https://www.nytimes.com/2023/06/12/nyregion/love-canal-toxic-homes.html</w:t>
        </w:r>
      </w:hyperlink>
    </w:p>
  </w:footnote>
  <w:footnote w:id="2">
    <w:p w14:paraId="090C7BCF" w14:textId="1714340E" w:rsidR="00CE159A" w:rsidRPr="001E75BD" w:rsidRDefault="00CE159A" w:rsidP="00E55B38">
      <w:pPr>
        <w:rPr>
          <w:color w:val="000000"/>
          <w:vertAlign w:val="subscript"/>
        </w:rPr>
      </w:pPr>
      <w:r w:rsidRPr="001E75BD">
        <w:rPr>
          <w:rStyle w:val="FootnoteReference"/>
          <w:sz w:val="18"/>
          <w:szCs w:val="18"/>
        </w:rPr>
        <w:footnoteRef/>
      </w:r>
      <w:r w:rsidRPr="001E75BD">
        <w:t xml:space="preserve"> </w:t>
      </w:r>
      <w:r w:rsidR="001E75BD" w:rsidRPr="001E75BD">
        <w:t>I denote t</w:t>
      </w:r>
      <w:r w:rsidRPr="001E75BD">
        <w:t>he fraction of each information source over the total information content as</w:t>
      </w:r>
    </w:p>
    <w:p w14:paraId="3EF67802" w14:textId="77777777" w:rsidR="00CE159A" w:rsidRPr="00B13812" w:rsidRDefault="00CE159A" w:rsidP="00E55B38">
      <w:pPr>
        <w:pStyle w:val="ListParagraph"/>
        <w:rPr>
          <w:rFonts w:eastAsiaTheme="minorEastAsia"/>
        </w:rPr>
      </w:pPr>
      <m:oMathPara>
        <m:oMath>
          <m:r>
            <w:rPr>
              <w:rFonts w:ascii="Cambria Math" w:hAnsi="Cambria Math"/>
            </w:rPr>
            <m:t>ϕ</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m:rPr>
                      <m:sty m:val="p"/>
                    </m:rPr>
                    <w:rPr>
                      <w:rFonts w:ascii="Cambria Math" w:hAnsi="Cambria Math"/>
                    </w:rPr>
                    <m:t>0</m:t>
                  </m:r>
                </m:sub>
              </m:sSub>
            </m:num>
            <m:den>
              <m:sSub>
                <m:sSubPr>
                  <m:ctrlPr>
                    <w:rPr>
                      <w:rFonts w:ascii="Cambria Math" w:eastAsiaTheme="minorEastAsia" w:hAnsi="Cambria Math"/>
                      <w:color w:val="000000"/>
                    </w:rPr>
                  </m:ctrlPr>
                </m:sSubPr>
                <m:e>
                  <m:r>
                    <w:rPr>
                      <w:rFonts w:ascii="Cambria Math" w:eastAsiaTheme="minorEastAsia" w:hAnsi="Cambria Math"/>
                      <w:color w:val="000000"/>
                    </w:rPr>
                    <m:t>ϕ</m:t>
                  </m:r>
                </m:e>
                <m:sub>
                  <m:r>
                    <m:rPr>
                      <m:sty m:val="p"/>
                    </m:rPr>
                    <w:rPr>
                      <w:rFonts w:ascii="Cambria Math" w:eastAsiaTheme="minorEastAsia" w:hAnsi="Cambria Math"/>
                      <w:color w:val="000000"/>
                    </w:rPr>
                    <m:t>0</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w:rPr>
                      <w:rFonts w:ascii="Cambria Math" w:eastAsiaTheme="minorEastAsia" w:hAnsi="Cambria Math"/>
                      <w:color w:val="000000"/>
                    </w:rPr>
                    <m:t>θ</m:t>
                  </m:r>
                </m:e>
                <m:sub>
                  <m:r>
                    <m:rPr>
                      <m:sty m:val="p"/>
                    </m:rPr>
                    <w:rPr>
                      <w:rFonts w:ascii="Cambria Math" w:eastAsiaTheme="minorEastAsia" w:hAnsi="Cambria Math"/>
                      <w:color w:val="000000"/>
                    </w:rPr>
                    <m:t>0</m:t>
                  </m:r>
                </m:sub>
              </m:sSub>
            </m:den>
          </m:f>
          <m:r>
            <m:rPr>
              <m:sty m:val="p"/>
            </m:rPr>
            <w:rPr>
              <w:rFonts w:ascii="Cambria Math" w:hAnsi="Cambria Math"/>
            </w:rPr>
            <m:t xml:space="preserve"> ;</m:t>
          </m:r>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m:rPr>
                      <m:sty m:val="p"/>
                    </m:rPr>
                    <w:rPr>
                      <w:rFonts w:ascii="Cambria Math" w:hAnsi="Cambria Math"/>
                    </w:rPr>
                    <m:t>0</m:t>
                  </m:r>
                </m:sub>
              </m:sSub>
            </m:num>
            <m:den>
              <m:sSub>
                <m:sSubPr>
                  <m:ctrlPr>
                    <w:rPr>
                      <w:rFonts w:ascii="Cambria Math" w:eastAsiaTheme="minorEastAsia" w:hAnsi="Cambria Math"/>
                      <w:color w:val="000000"/>
                    </w:rPr>
                  </m:ctrlPr>
                </m:sSubPr>
                <m:e>
                  <m:r>
                    <w:rPr>
                      <w:rFonts w:ascii="Cambria Math" w:eastAsiaTheme="minorEastAsia" w:hAnsi="Cambria Math"/>
                      <w:color w:val="000000"/>
                    </w:rPr>
                    <m:t>ϕ</m:t>
                  </m:r>
                </m:e>
                <m:sub>
                  <m:r>
                    <m:rPr>
                      <m:sty m:val="p"/>
                    </m:rPr>
                    <w:rPr>
                      <w:rFonts w:ascii="Cambria Math" w:eastAsiaTheme="minorEastAsia" w:hAnsi="Cambria Math"/>
                      <w:color w:val="000000"/>
                    </w:rPr>
                    <m:t>0</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w:rPr>
                      <w:rFonts w:ascii="Cambria Math" w:eastAsiaTheme="minorEastAsia" w:hAnsi="Cambria Math"/>
                      <w:color w:val="000000"/>
                    </w:rPr>
                    <m:t>θ</m:t>
                  </m:r>
                </m:e>
                <m:sub>
                  <m:r>
                    <m:rPr>
                      <m:sty m:val="p"/>
                    </m:rPr>
                    <w:rPr>
                      <w:rFonts w:ascii="Cambria Math" w:eastAsiaTheme="minorEastAsia" w:hAnsi="Cambria Math"/>
                      <w:color w:val="000000"/>
                    </w:rPr>
                    <m:t>0</m:t>
                  </m:r>
                </m:sub>
              </m:sSub>
            </m:den>
          </m:f>
          <m:r>
            <m:rPr>
              <m:sty m:val="p"/>
            </m:rPr>
            <w:rPr>
              <w:rFonts w:ascii="Cambria Math" w:hAnsi="Cambria Math"/>
            </w:rPr>
            <m:t xml:space="preserve"> </m:t>
          </m:r>
        </m:oMath>
      </m:oMathPara>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EF6C" w14:textId="77777777" w:rsidR="00B13812" w:rsidRDefault="00B13812" w:rsidP="00E55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2DCD" w14:textId="77777777" w:rsidR="00B13812" w:rsidRDefault="00B13812" w:rsidP="00E55B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89AC" w14:textId="77777777" w:rsidR="00B13812" w:rsidRDefault="00B13812" w:rsidP="00E55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8F1"/>
    <w:multiLevelType w:val="hybridMultilevel"/>
    <w:tmpl w:val="C87E0302"/>
    <w:lvl w:ilvl="0" w:tplc="75687D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5B5B"/>
    <w:multiLevelType w:val="hybridMultilevel"/>
    <w:tmpl w:val="EE583CD0"/>
    <w:lvl w:ilvl="0" w:tplc="4DECCF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368CB"/>
    <w:multiLevelType w:val="multilevel"/>
    <w:tmpl w:val="A9FCB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D959DA"/>
    <w:multiLevelType w:val="hybridMultilevel"/>
    <w:tmpl w:val="7BE47F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31C34"/>
    <w:multiLevelType w:val="hybridMultilevel"/>
    <w:tmpl w:val="A5309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525B3"/>
    <w:multiLevelType w:val="hybridMultilevel"/>
    <w:tmpl w:val="A5309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E03A27"/>
    <w:multiLevelType w:val="multilevel"/>
    <w:tmpl w:val="A9FCB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22188D"/>
    <w:multiLevelType w:val="hybridMultilevel"/>
    <w:tmpl w:val="BA223C3E"/>
    <w:lvl w:ilvl="0" w:tplc="A24A781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97DA1"/>
    <w:multiLevelType w:val="hybridMultilevel"/>
    <w:tmpl w:val="CDA278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FBD262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0530E9D"/>
    <w:multiLevelType w:val="hybridMultilevel"/>
    <w:tmpl w:val="A9FEE160"/>
    <w:lvl w:ilvl="0" w:tplc="31526A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81F3A"/>
    <w:multiLevelType w:val="hybridMultilevel"/>
    <w:tmpl w:val="328C9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CE3ACB"/>
    <w:multiLevelType w:val="hybridMultilevel"/>
    <w:tmpl w:val="D6F05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D772DF"/>
    <w:multiLevelType w:val="hybridMultilevel"/>
    <w:tmpl w:val="5E0C489E"/>
    <w:lvl w:ilvl="0" w:tplc="181AEC72">
      <w:start w:val="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28423F"/>
    <w:multiLevelType w:val="hybridMultilevel"/>
    <w:tmpl w:val="D1E4D35E"/>
    <w:lvl w:ilvl="0" w:tplc="37203CDA">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4A1BEC"/>
    <w:multiLevelType w:val="hybridMultilevel"/>
    <w:tmpl w:val="0EF07C22"/>
    <w:lvl w:ilvl="0" w:tplc="2A8EE4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51CD2"/>
    <w:multiLevelType w:val="hybridMultilevel"/>
    <w:tmpl w:val="F8743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B77DFB"/>
    <w:multiLevelType w:val="hybridMultilevel"/>
    <w:tmpl w:val="F77283F6"/>
    <w:lvl w:ilvl="0" w:tplc="89F615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D0A86"/>
    <w:multiLevelType w:val="multilevel"/>
    <w:tmpl w:val="3F786A0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35096B"/>
    <w:multiLevelType w:val="hybridMultilevel"/>
    <w:tmpl w:val="829881EA"/>
    <w:lvl w:ilvl="0" w:tplc="8A30CE9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1E0D24"/>
    <w:multiLevelType w:val="hybridMultilevel"/>
    <w:tmpl w:val="A7DA08AA"/>
    <w:lvl w:ilvl="0" w:tplc="BC72EE90">
      <w:start w:val="3"/>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FA79C0"/>
    <w:multiLevelType w:val="multilevel"/>
    <w:tmpl w:val="ED1AB92C"/>
    <w:lvl w:ilvl="0">
      <w:start w:val="2"/>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0AF71C1"/>
    <w:multiLevelType w:val="hybridMultilevel"/>
    <w:tmpl w:val="C7382BFE"/>
    <w:lvl w:ilvl="0" w:tplc="F2FC5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244548"/>
    <w:multiLevelType w:val="hybridMultilevel"/>
    <w:tmpl w:val="27C2C83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DAD4A4A"/>
    <w:multiLevelType w:val="hybridMultilevel"/>
    <w:tmpl w:val="A3F2FEE0"/>
    <w:lvl w:ilvl="0" w:tplc="604A6546">
      <w:start w:val="2"/>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5" w15:restartNumberingAfterBreak="0">
    <w:nsid w:val="733C0D0C"/>
    <w:multiLevelType w:val="hybridMultilevel"/>
    <w:tmpl w:val="B0343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30AFD"/>
    <w:multiLevelType w:val="hybridMultilevel"/>
    <w:tmpl w:val="CC6CC9D4"/>
    <w:lvl w:ilvl="0" w:tplc="E0DE2A7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0507196">
    <w:abstractNumId w:val="4"/>
  </w:num>
  <w:num w:numId="2" w16cid:durableId="959534682">
    <w:abstractNumId w:val="26"/>
  </w:num>
  <w:num w:numId="3" w16cid:durableId="615869227">
    <w:abstractNumId w:val="1"/>
  </w:num>
  <w:num w:numId="4" w16cid:durableId="2077705998">
    <w:abstractNumId w:val="5"/>
  </w:num>
  <w:num w:numId="5" w16cid:durableId="1591698725">
    <w:abstractNumId w:val="6"/>
  </w:num>
  <w:num w:numId="6" w16cid:durableId="223418748">
    <w:abstractNumId w:val="2"/>
  </w:num>
  <w:num w:numId="7" w16cid:durableId="90854713">
    <w:abstractNumId w:val="18"/>
  </w:num>
  <w:num w:numId="8" w16cid:durableId="1349720237">
    <w:abstractNumId w:val="23"/>
  </w:num>
  <w:num w:numId="9" w16cid:durableId="1551649786">
    <w:abstractNumId w:val="3"/>
  </w:num>
  <w:num w:numId="10" w16cid:durableId="364907290">
    <w:abstractNumId w:val="10"/>
  </w:num>
  <w:num w:numId="11" w16cid:durableId="623735010">
    <w:abstractNumId w:val="7"/>
  </w:num>
  <w:num w:numId="12" w16cid:durableId="1320112260">
    <w:abstractNumId w:val="9"/>
  </w:num>
  <w:num w:numId="13" w16cid:durableId="1858153639">
    <w:abstractNumId w:val="24"/>
  </w:num>
  <w:num w:numId="14" w16cid:durableId="312757683">
    <w:abstractNumId w:val="21"/>
  </w:num>
  <w:num w:numId="15" w16cid:durableId="301231794">
    <w:abstractNumId w:val="22"/>
  </w:num>
  <w:num w:numId="16" w16cid:durableId="1707245000">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752829">
    <w:abstractNumId w:val="12"/>
  </w:num>
  <w:num w:numId="18" w16cid:durableId="1867986630">
    <w:abstractNumId w:val="14"/>
  </w:num>
  <w:num w:numId="19" w16cid:durableId="1476096245">
    <w:abstractNumId w:val="17"/>
  </w:num>
  <w:num w:numId="20" w16cid:durableId="1248615331">
    <w:abstractNumId w:val="0"/>
  </w:num>
  <w:num w:numId="21" w16cid:durableId="160072130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6779637">
    <w:abstractNumId w:val="21"/>
  </w:num>
  <w:num w:numId="23" w16cid:durableId="999650564">
    <w:abstractNumId w:val="21"/>
  </w:num>
  <w:num w:numId="24" w16cid:durableId="1870803126">
    <w:abstractNumId w:val="25"/>
  </w:num>
  <w:num w:numId="25" w16cid:durableId="1279026598">
    <w:abstractNumId w:val="20"/>
  </w:num>
  <w:num w:numId="26" w16cid:durableId="173568208">
    <w:abstractNumId w:val="8"/>
  </w:num>
  <w:num w:numId="27" w16cid:durableId="1856647414">
    <w:abstractNumId w:val="16"/>
  </w:num>
  <w:num w:numId="28" w16cid:durableId="120736590">
    <w:abstractNumId w:val="11"/>
  </w:num>
  <w:num w:numId="29" w16cid:durableId="1301227170">
    <w:abstractNumId w:val="19"/>
  </w:num>
  <w:num w:numId="30" w16cid:durableId="908538783">
    <w:abstractNumId w:val="15"/>
  </w:num>
  <w:num w:numId="31" w16cid:durableId="1218666479">
    <w:abstractNumId w:val="21"/>
  </w:num>
  <w:num w:numId="32" w16cid:durableId="112515268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nh Hoang-Duc">
    <w15:presenceInfo w15:providerId="None" w15:userId="Chinh Hoang-D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06"/>
    <w:rsid w:val="0000028D"/>
    <w:rsid w:val="00000E24"/>
    <w:rsid w:val="00003CC7"/>
    <w:rsid w:val="00003DEC"/>
    <w:rsid w:val="00005062"/>
    <w:rsid w:val="000069CF"/>
    <w:rsid w:val="00011654"/>
    <w:rsid w:val="00011DD3"/>
    <w:rsid w:val="00015364"/>
    <w:rsid w:val="00016556"/>
    <w:rsid w:val="0001714A"/>
    <w:rsid w:val="00017264"/>
    <w:rsid w:val="00017A3F"/>
    <w:rsid w:val="0002035A"/>
    <w:rsid w:val="000228A1"/>
    <w:rsid w:val="0002341D"/>
    <w:rsid w:val="00026F00"/>
    <w:rsid w:val="000271B8"/>
    <w:rsid w:val="000314B4"/>
    <w:rsid w:val="00031777"/>
    <w:rsid w:val="000330B9"/>
    <w:rsid w:val="000353FA"/>
    <w:rsid w:val="000363E1"/>
    <w:rsid w:val="00036E9C"/>
    <w:rsid w:val="00037795"/>
    <w:rsid w:val="00042AAE"/>
    <w:rsid w:val="0004354F"/>
    <w:rsid w:val="00043AE3"/>
    <w:rsid w:val="00044C20"/>
    <w:rsid w:val="00046225"/>
    <w:rsid w:val="000463CD"/>
    <w:rsid w:val="000464DB"/>
    <w:rsid w:val="00051DDD"/>
    <w:rsid w:val="00056AD6"/>
    <w:rsid w:val="000575D7"/>
    <w:rsid w:val="0005776F"/>
    <w:rsid w:val="00060A45"/>
    <w:rsid w:val="000621E7"/>
    <w:rsid w:val="0006241F"/>
    <w:rsid w:val="000638AA"/>
    <w:rsid w:val="00065A73"/>
    <w:rsid w:val="00066F24"/>
    <w:rsid w:val="00070204"/>
    <w:rsid w:val="000747A0"/>
    <w:rsid w:val="00080621"/>
    <w:rsid w:val="00080ADA"/>
    <w:rsid w:val="00080B07"/>
    <w:rsid w:val="00084EBE"/>
    <w:rsid w:val="00090C38"/>
    <w:rsid w:val="00090DD0"/>
    <w:rsid w:val="00091A56"/>
    <w:rsid w:val="000926B5"/>
    <w:rsid w:val="00094C49"/>
    <w:rsid w:val="00095E31"/>
    <w:rsid w:val="000969A0"/>
    <w:rsid w:val="00097CCC"/>
    <w:rsid w:val="000A6A7D"/>
    <w:rsid w:val="000B0845"/>
    <w:rsid w:val="000B56F7"/>
    <w:rsid w:val="000B5A0E"/>
    <w:rsid w:val="000C0F1D"/>
    <w:rsid w:val="000C3020"/>
    <w:rsid w:val="000C64B4"/>
    <w:rsid w:val="000D2963"/>
    <w:rsid w:val="000D57B1"/>
    <w:rsid w:val="000D5ECD"/>
    <w:rsid w:val="000D7549"/>
    <w:rsid w:val="000E05C3"/>
    <w:rsid w:val="000E2781"/>
    <w:rsid w:val="000E4921"/>
    <w:rsid w:val="000E4F4D"/>
    <w:rsid w:val="000E5D54"/>
    <w:rsid w:val="000E6866"/>
    <w:rsid w:val="000E6F84"/>
    <w:rsid w:val="000E7562"/>
    <w:rsid w:val="000F2E5A"/>
    <w:rsid w:val="000F3287"/>
    <w:rsid w:val="000F3C4E"/>
    <w:rsid w:val="000F43BE"/>
    <w:rsid w:val="00101058"/>
    <w:rsid w:val="0010213A"/>
    <w:rsid w:val="00102B84"/>
    <w:rsid w:val="0010400E"/>
    <w:rsid w:val="0010498C"/>
    <w:rsid w:val="00107616"/>
    <w:rsid w:val="00111623"/>
    <w:rsid w:val="001117FA"/>
    <w:rsid w:val="00117C4B"/>
    <w:rsid w:val="00120173"/>
    <w:rsid w:val="001207D7"/>
    <w:rsid w:val="00121AD1"/>
    <w:rsid w:val="001264FC"/>
    <w:rsid w:val="001271E9"/>
    <w:rsid w:val="001308B3"/>
    <w:rsid w:val="00130A81"/>
    <w:rsid w:val="00130CF1"/>
    <w:rsid w:val="00133F03"/>
    <w:rsid w:val="00136D99"/>
    <w:rsid w:val="00136E9E"/>
    <w:rsid w:val="00140061"/>
    <w:rsid w:val="00140DEE"/>
    <w:rsid w:val="001423AA"/>
    <w:rsid w:val="0014378D"/>
    <w:rsid w:val="0014559A"/>
    <w:rsid w:val="00145ED8"/>
    <w:rsid w:val="00150FF1"/>
    <w:rsid w:val="001655FA"/>
    <w:rsid w:val="00167615"/>
    <w:rsid w:val="001700C3"/>
    <w:rsid w:val="001708AA"/>
    <w:rsid w:val="00170999"/>
    <w:rsid w:val="00172CA1"/>
    <w:rsid w:val="00173A23"/>
    <w:rsid w:val="00180041"/>
    <w:rsid w:val="001806A9"/>
    <w:rsid w:val="00180E18"/>
    <w:rsid w:val="001810AC"/>
    <w:rsid w:val="00182F64"/>
    <w:rsid w:val="00183017"/>
    <w:rsid w:val="00183D8A"/>
    <w:rsid w:val="0018550C"/>
    <w:rsid w:val="00191CD6"/>
    <w:rsid w:val="001923B6"/>
    <w:rsid w:val="00192404"/>
    <w:rsid w:val="0019348C"/>
    <w:rsid w:val="001A0BCF"/>
    <w:rsid w:val="001A4F21"/>
    <w:rsid w:val="001A549C"/>
    <w:rsid w:val="001A57F2"/>
    <w:rsid w:val="001A5FDB"/>
    <w:rsid w:val="001A6475"/>
    <w:rsid w:val="001A6A60"/>
    <w:rsid w:val="001A7EEE"/>
    <w:rsid w:val="001B0A6C"/>
    <w:rsid w:val="001B1EB1"/>
    <w:rsid w:val="001B258B"/>
    <w:rsid w:val="001B2BDD"/>
    <w:rsid w:val="001B36DA"/>
    <w:rsid w:val="001C0368"/>
    <w:rsid w:val="001C0453"/>
    <w:rsid w:val="001C0630"/>
    <w:rsid w:val="001D150F"/>
    <w:rsid w:val="001D18AB"/>
    <w:rsid w:val="001D44DF"/>
    <w:rsid w:val="001D609B"/>
    <w:rsid w:val="001E19BD"/>
    <w:rsid w:val="001E5CB6"/>
    <w:rsid w:val="001E6995"/>
    <w:rsid w:val="001E7263"/>
    <w:rsid w:val="001E75BD"/>
    <w:rsid w:val="001E7BC6"/>
    <w:rsid w:val="001F029A"/>
    <w:rsid w:val="001F1145"/>
    <w:rsid w:val="001F1BEA"/>
    <w:rsid w:val="001F2CCE"/>
    <w:rsid w:val="001F3C1A"/>
    <w:rsid w:val="001F45B3"/>
    <w:rsid w:val="001F61A4"/>
    <w:rsid w:val="001F6F65"/>
    <w:rsid w:val="001F76E3"/>
    <w:rsid w:val="002034F7"/>
    <w:rsid w:val="00206AAF"/>
    <w:rsid w:val="002111B2"/>
    <w:rsid w:val="0021212B"/>
    <w:rsid w:val="00212458"/>
    <w:rsid w:val="00213F75"/>
    <w:rsid w:val="0021429A"/>
    <w:rsid w:val="00215203"/>
    <w:rsid w:val="002158C8"/>
    <w:rsid w:val="002167B9"/>
    <w:rsid w:val="00217C51"/>
    <w:rsid w:val="00217CD2"/>
    <w:rsid w:val="00234153"/>
    <w:rsid w:val="00236C74"/>
    <w:rsid w:val="00242C49"/>
    <w:rsid w:val="00243193"/>
    <w:rsid w:val="00243380"/>
    <w:rsid w:val="00243437"/>
    <w:rsid w:val="00244218"/>
    <w:rsid w:val="00245DF4"/>
    <w:rsid w:val="00254603"/>
    <w:rsid w:val="00255628"/>
    <w:rsid w:val="002573E8"/>
    <w:rsid w:val="002573FC"/>
    <w:rsid w:val="00264843"/>
    <w:rsid w:val="00267B2D"/>
    <w:rsid w:val="0027307D"/>
    <w:rsid w:val="00274859"/>
    <w:rsid w:val="00276D3F"/>
    <w:rsid w:val="00277C29"/>
    <w:rsid w:val="00277F6F"/>
    <w:rsid w:val="0028487E"/>
    <w:rsid w:val="00284B59"/>
    <w:rsid w:val="0028699B"/>
    <w:rsid w:val="00290041"/>
    <w:rsid w:val="0029267C"/>
    <w:rsid w:val="00292AA3"/>
    <w:rsid w:val="0029397D"/>
    <w:rsid w:val="00294FB3"/>
    <w:rsid w:val="0029538E"/>
    <w:rsid w:val="002A0D58"/>
    <w:rsid w:val="002A1153"/>
    <w:rsid w:val="002A16FE"/>
    <w:rsid w:val="002A34D6"/>
    <w:rsid w:val="002A3C28"/>
    <w:rsid w:val="002A6F4B"/>
    <w:rsid w:val="002A7C76"/>
    <w:rsid w:val="002B039B"/>
    <w:rsid w:val="002B1879"/>
    <w:rsid w:val="002B1987"/>
    <w:rsid w:val="002B54BB"/>
    <w:rsid w:val="002B5BCB"/>
    <w:rsid w:val="002B6DB8"/>
    <w:rsid w:val="002B7840"/>
    <w:rsid w:val="002C0070"/>
    <w:rsid w:val="002C1464"/>
    <w:rsid w:val="002D0CEB"/>
    <w:rsid w:val="002D21A3"/>
    <w:rsid w:val="002E09DA"/>
    <w:rsid w:val="002E347A"/>
    <w:rsid w:val="002E3F66"/>
    <w:rsid w:val="002E4397"/>
    <w:rsid w:val="002F1C7D"/>
    <w:rsid w:val="002F56B7"/>
    <w:rsid w:val="002F7961"/>
    <w:rsid w:val="00300A11"/>
    <w:rsid w:val="00301303"/>
    <w:rsid w:val="00302098"/>
    <w:rsid w:val="0030216A"/>
    <w:rsid w:val="0030529A"/>
    <w:rsid w:val="00306CDD"/>
    <w:rsid w:val="00310D90"/>
    <w:rsid w:val="003124F9"/>
    <w:rsid w:val="00313573"/>
    <w:rsid w:val="00313F2C"/>
    <w:rsid w:val="00320D8D"/>
    <w:rsid w:val="00322D89"/>
    <w:rsid w:val="003237FA"/>
    <w:rsid w:val="0032457D"/>
    <w:rsid w:val="00326ED7"/>
    <w:rsid w:val="00327191"/>
    <w:rsid w:val="00327C46"/>
    <w:rsid w:val="00327DA6"/>
    <w:rsid w:val="0033130F"/>
    <w:rsid w:val="0033561A"/>
    <w:rsid w:val="0034016B"/>
    <w:rsid w:val="00341896"/>
    <w:rsid w:val="0034250C"/>
    <w:rsid w:val="00343E3A"/>
    <w:rsid w:val="00346068"/>
    <w:rsid w:val="00347639"/>
    <w:rsid w:val="00351A20"/>
    <w:rsid w:val="00355F36"/>
    <w:rsid w:val="00357973"/>
    <w:rsid w:val="0036027A"/>
    <w:rsid w:val="003605E1"/>
    <w:rsid w:val="00360DC7"/>
    <w:rsid w:val="00362750"/>
    <w:rsid w:val="0036454E"/>
    <w:rsid w:val="0036610F"/>
    <w:rsid w:val="0036649B"/>
    <w:rsid w:val="003708A9"/>
    <w:rsid w:val="003715B5"/>
    <w:rsid w:val="00376AD0"/>
    <w:rsid w:val="00377832"/>
    <w:rsid w:val="00381931"/>
    <w:rsid w:val="00381A90"/>
    <w:rsid w:val="00385927"/>
    <w:rsid w:val="00387D5D"/>
    <w:rsid w:val="003972E8"/>
    <w:rsid w:val="003A3EC7"/>
    <w:rsid w:val="003A5DF6"/>
    <w:rsid w:val="003A6323"/>
    <w:rsid w:val="003B10A2"/>
    <w:rsid w:val="003B3795"/>
    <w:rsid w:val="003B4AD2"/>
    <w:rsid w:val="003B5145"/>
    <w:rsid w:val="003B7D48"/>
    <w:rsid w:val="003D2455"/>
    <w:rsid w:val="003D3622"/>
    <w:rsid w:val="003D45FB"/>
    <w:rsid w:val="003D4C87"/>
    <w:rsid w:val="003D5114"/>
    <w:rsid w:val="003D560B"/>
    <w:rsid w:val="003E7C99"/>
    <w:rsid w:val="003F29A3"/>
    <w:rsid w:val="003F3AFD"/>
    <w:rsid w:val="003F402B"/>
    <w:rsid w:val="003F5FB6"/>
    <w:rsid w:val="003F6368"/>
    <w:rsid w:val="003F6711"/>
    <w:rsid w:val="004008DA"/>
    <w:rsid w:val="0040104C"/>
    <w:rsid w:val="00401FBF"/>
    <w:rsid w:val="00402BE9"/>
    <w:rsid w:val="00403597"/>
    <w:rsid w:val="00405A25"/>
    <w:rsid w:val="004061F7"/>
    <w:rsid w:val="00406904"/>
    <w:rsid w:val="00407A43"/>
    <w:rsid w:val="004110D9"/>
    <w:rsid w:val="00411BC2"/>
    <w:rsid w:val="00416457"/>
    <w:rsid w:val="00416694"/>
    <w:rsid w:val="0041686D"/>
    <w:rsid w:val="00416C23"/>
    <w:rsid w:val="004173A6"/>
    <w:rsid w:val="00424328"/>
    <w:rsid w:val="00427AC9"/>
    <w:rsid w:val="00427BA1"/>
    <w:rsid w:val="004306D1"/>
    <w:rsid w:val="004320D3"/>
    <w:rsid w:val="00434203"/>
    <w:rsid w:val="00434E1D"/>
    <w:rsid w:val="00435509"/>
    <w:rsid w:val="00435CF8"/>
    <w:rsid w:val="00440129"/>
    <w:rsid w:val="0044103C"/>
    <w:rsid w:val="00441C5F"/>
    <w:rsid w:val="00442892"/>
    <w:rsid w:val="004443D9"/>
    <w:rsid w:val="00446895"/>
    <w:rsid w:val="00451532"/>
    <w:rsid w:val="00451BC9"/>
    <w:rsid w:val="00452655"/>
    <w:rsid w:val="00453798"/>
    <w:rsid w:val="00454ACF"/>
    <w:rsid w:val="00455040"/>
    <w:rsid w:val="004565AA"/>
    <w:rsid w:val="00463BD6"/>
    <w:rsid w:val="00464A83"/>
    <w:rsid w:val="00465B72"/>
    <w:rsid w:val="00472913"/>
    <w:rsid w:val="00475252"/>
    <w:rsid w:val="00481838"/>
    <w:rsid w:val="00482FFE"/>
    <w:rsid w:val="004841CD"/>
    <w:rsid w:val="00485754"/>
    <w:rsid w:val="00490629"/>
    <w:rsid w:val="0049130B"/>
    <w:rsid w:val="00493200"/>
    <w:rsid w:val="00493793"/>
    <w:rsid w:val="00494334"/>
    <w:rsid w:val="0049442F"/>
    <w:rsid w:val="004949C4"/>
    <w:rsid w:val="00494C75"/>
    <w:rsid w:val="004A4515"/>
    <w:rsid w:val="004A6127"/>
    <w:rsid w:val="004A64B8"/>
    <w:rsid w:val="004B1103"/>
    <w:rsid w:val="004B2417"/>
    <w:rsid w:val="004B3992"/>
    <w:rsid w:val="004B4909"/>
    <w:rsid w:val="004C2091"/>
    <w:rsid w:val="004C40F5"/>
    <w:rsid w:val="004C6FD4"/>
    <w:rsid w:val="004C70C9"/>
    <w:rsid w:val="004D0D81"/>
    <w:rsid w:val="004D18B3"/>
    <w:rsid w:val="004D427C"/>
    <w:rsid w:val="004D6C53"/>
    <w:rsid w:val="004E400E"/>
    <w:rsid w:val="004E6E2A"/>
    <w:rsid w:val="004E7171"/>
    <w:rsid w:val="004E7B48"/>
    <w:rsid w:val="004E7E4F"/>
    <w:rsid w:val="004F0184"/>
    <w:rsid w:val="004F1694"/>
    <w:rsid w:val="004F20C2"/>
    <w:rsid w:val="004F3464"/>
    <w:rsid w:val="004F468A"/>
    <w:rsid w:val="004F67F7"/>
    <w:rsid w:val="004F6F1A"/>
    <w:rsid w:val="005000E5"/>
    <w:rsid w:val="00503CE7"/>
    <w:rsid w:val="00504B3E"/>
    <w:rsid w:val="005072FE"/>
    <w:rsid w:val="0051084D"/>
    <w:rsid w:val="005110B5"/>
    <w:rsid w:val="00511643"/>
    <w:rsid w:val="00511B8C"/>
    <w:rsid w:val="00513269"/>
    <w:rsid w:val="00513718"/>
    <w:rsid w:val="005175D9"/>
    <w:rsid w:val="00520D14"/>
    <w:rsid w:val="005211A6"/>
    <w:rsid w:val="00523420"/>
    <w:rsid w:val="00524886"/>
    <w:rsid w:val="005252CB"/>
    <w:rsid w:val="00525872"/>
    <w:rsid w:val="005261DB"/>
    <w:rsid w:val="00527C80"/>
    <w:rsid w:val="00530B11"/>
    <w:rsid w:val="00540306"/>
    <w:rsid w:val="00541359"/>
    <w:rsid w:val="00541630"/>
    <w:rsid w:val="005417A9"/>
    <w:rsid w:val="00542D70"/>
    <w:rsid w:val="0054351C"/>
    <w:rsid w:val="00546974"/>
    <w:rsid w:val="00547045"/>
    <w:rsid w:val="005501B9"/>
    <w:rsid w:val="005553C2"/>
    <w:rsid w:val="005555AD"/>
    <w:rsid w:val="00555E6C"/>
    <w:rsid w:val="00560D43"/>
    <w:rsid w:val="0056155C"/>
    <w:rsid w:val="00563178"/>
    <w:rsid w:val="00564327"/>
    <w:rsid w:val="00564EF0"/>
    <w:rsid w:val="005652C3"/>
    <w:rsid w:val="00566D7F"/>
    <w:rsid w:val="00567C89"/>
    <w:rsid w:val="0057076F"/>
    <w:rsid w:val="00571823"/>
    <w:rsid w:val="00571D3B"/>
    <w:rsid w:val="005806D2"/>
    <w:rsid w:val="00590054"/>
    <w:rsid w:val="00592CFD"/>
    <w:rsid w:val="005931BC"/>
    <w:rsid w:val="00593853"/>
    <w:rsid w:val="0059442F"/>
    <w:rsid w:val="005A2151"/>
    <w:rsid w:val="005A404E"/>
    <w:rsid w:val="005A44B4"/>
    <w:rsid w:val="005A4733"/>
    <w:rsid w:val="005A4761"/>
    <w:rsid w:val="005A64FE"/>
    <w:rsid w:val="005B0E31"/>
    <w:rsid w:val="005B19C2"/>
    <w:rsid w:val="005B214A"/>
    <w:rsid w:val="005B2860"/>
    <w:rsid w:val="005B6968"/>
    <w:rsid w:val="005B7DE7"/>
    <w:rsid w:val="005C57B2"/>
    <w:rsid w:val="005D00C4"/>
    <w:rsid w:val="005D4263"/>
    <w:rsid w:val="005D522C"/>
    <w:rsid w:val="005D6F29"/>
    <w:rsid w:val="005E02CC"/>
    <w:rsid w:val="005E1CCE"/>
    <w:rsid w:val="005E1EDB"/>
    <w:rsid w:val="005E4BBE"/>
    <w:rsid w:val="005E5D3B"/>
    <w:rsid w:val="005E788D"/>
    <w:rsid w:val="005F0A16"/>
    <w:rsid w:val="005F0D71"/>
    <w:rsid w:val="005F10E5"/>
    <w:rsid w:val="005F1665"/>
    <w:rsid w:val="005F2A8F"/>
    <w:rsid w:val="005F3437"/>
    <w:rsid w:val="005F5E66"/>
    <w:rsid w:val="005F60FC"/>
    <w:rsid w:val="005F74A7"/>
    <w:rsid w:val="00606C76"/>
    <w:rsid w:val="006100D5"/>
    <w:rsid w:val="00610388"/>
    <w:rsid w:val="0061154B"/>
    <w:rsid w:val="00613A2D"/>
    <w:rsid w:val="006144D4"/>
    <w:rsid w:val="006149BE"/>
    <w:rsid w:val="0061631E"/>
    <w:rsid w:val="0061732B"/>
    <w:rsid w:val="00617541"/>
    <w:rsid w:val="0062041B"/>
    <w:rsid w:val="00620819"/>
    <w:rsid w:val="00621AEA"/>
    <w:rsid w:val="006220C8"/>
    <w:rsid w:val="0062343F"/>
    <w:rsid w:val="00623C14"/>
    <w:rsid w:val="00624DD6"/>
    <w:rsid w:val="0062730D"/>
    <w:rsid w:val="00630521"/>
    <w:rsid w:val="00633403"/>
    <w:rsid w:val="0063563A"/>
    <w:rsid w:val="006367E6"/>
    <w:rsid w:val="006370BA"/>
    <w:rsid w:val="00637C75"/>
    <w:rsid w:val="006413EE"/>
    <w:rsid w:val="00641A97"/>
    <w:rsid w:val="00646775"/>
    <w:rsid w:val="00650B23"/>
    <w:rsid w:val="00653F7A"/>
    <w:rsid w:val="00655198"/>
    <w:rsid w:val="00662880"/>
    <w:rsid w:val="00663044"/>
    <w:rsid w:val="00663700"/>
    <w:rsid w:val="006701C3"/>
    <w:rsid w:val="00672269"/>
    <w:rsid w:val="00672767"/>
    <w:rsid w:val="00675CE5"/>
    <w:rsid w:val="006778A0"/>
    <w:rsid w:val="00677E99"/>
    <w:rsid w:val="006823AC"/>
    <w:rsid w:val="00682F2B"/>
    <w:rsid w:val="00683D5E"/>
    <w:rsid w:val="00685831"/>
    <w:rsid w:val="00692872"/>
    <w:rsid w:val="00697AF7"/>
    <w:rsid w:val="00697B13"/>
    <w:rsid w:val="006A3F35"/>
    <w:rsid w:val="006B24F3"/>
    <w:rsid w:val="006B3519"/>
    <w:rsid w:val="006B67A1"/>
    <w:rsid w:val="006C02A2"/>
    <w:rsid w:val="006C2570"/>
    <w:rsid w:val="006C2B5D"/>
    <w:rsid w:val="006C365D"/>
    <w:rsid w:val="006C4555"/>
    <w:rsid w:val="006C4FC1"/>
    <w:rsid w:val="006C565A"/>
    <w:rsid w:val="006C5D86"/>
    <w:rsid w:val="006C66C1"/>
    <w:rsid w:val="006D4F6D"/>
    <w:rsid w:val="006D5696"/>
    <w:rsid w:val="006E3ABC"/>
    <w:rsid w:val="006E7BCE"/>
    <w:rsid w:val="006F032C"/>
    <w:rsid w:val="006F0512"/>
    <w:rsid w:val="006F0D8A"/>
    <w:rsid w:val="006F19DE"/>
    <w:rsid w:val="006F4A17"/>
    <w:rsid w:val="006F5D32"/>
    <w:rsid w:val="006F6A10"/>
    <w:rsid w:val="006F70C8"/>
    <w:rsid w:val="006F7F35"/>
    <w:rsid w:val="00700463"/>
    <w:rsid w:val="00703116"/>
    <w:rsid w:val="007039B4"/>
    <w:rsid w:val="00705911"/>
    <w:rsid w:val="00710CB7"/>
    <w:rsid w:val="007118EF"/>
    <w:rsid w:val="007139E3"/>
    <w:rsid w:val="00713DA3"/>
    <w:rsid w:val="00714621"/>
    <w:rsid w:val="00716276"/>
    <w:rsid w:val="00721FE6"/>
    <w:rsid w:val="00724228"/>
    <w:rsid w:val="00724B9F"/>
    <w:rsid w:val="007256FA"/>
    <w:rsid w:val="0072773E"/>
    <w:rsid w:val="00731A6C"/>
    <w:rsid w:val="007323E7"/>
    <w:rsid w:val="00733EBD"/>
    <w:rsid w:val="00734028"/>
    <w:rsid w:val="007367EC"/>
    <w:rsid w:val="007370D4"/>
    <w:rsid w:val="0073795E"/>
    <w:rsid w:val="00737A12"/>
    <w:rsid w:val="00740350"/>
    <w:rsid w:val="007412B3"/>
    <w:rsid w:val="007429E2"/>
    <w:rsid w:val="007430A5"/>
    <w:rsid w:val="007455F5"/>
    <w:rsid w:val="00745881"/>
    <w:rsid w:val="00745C78"/>
    <w:rsid w:val="007503B8"/>
    <w:rsid w:val="00753F0E"/>
    <w:rsid w:val="00755BD4"/>
    <w:rsid w:val="00756154"/>
    <w:rsid w:val="007572E6"/>
    <w:rsid w:val="00760605"/>
    <w:rsid w:val="00760E2D"/>
    <w:rsid w:val="00760EC1"/>
    <w:rsid w:val="00765971"/>
    <w:rsid w:val="00765B58"/>
    <w:rsid w:val="00772D4B"/>
    <w:rsid w:val="007731F1"/>
    <w:rsid w:val="00773B5C"/>
    <w:rsid w:val="0077512B"/>
    <w:rsid w:val="007753C6"/>
    <w:rsid w:val="00775B88"/>
    <w:rsid w:val="0078265A"/>
    <w:rsid w:val="00782840"/>
    <w:rsid w:val="00782A3B"/>
    <w:rsid w:val="00786869"/>
    <w:rsid w:val="00786D69"/>
    <w:rsid w:val="007877F6"/>
    <w:rsid w:val="00790F2E"/>
    <w:rsid w:val="0079146D"/>
    <w:rsid w:val="00791C55"/>
    <w:rsid w:val="00793ACD"/>
    <w:rsid w:val="007956AC"/>
    <w:rsid w:val="00796693"/>
    <w:rsid w:val="007A07A3"/>
    <w:rsid w:val="007A2BB4"/>
    <w:rsid w:val="007A35F1"/>
    <w:rsid w:val="007A3ADE"/>
    <w:rsid w:val="007A50DA"/>
    <w:rsid w:val="007B18F1"/>
    <w:rsid w:val="007B1F74"/>
    <w:rsid w:val="007B3A12"/>
    <w:rsid w:val="007B7A82"/>
    <w:rsid w:val="007C40B3"/>
    <w:rsid w:val="007C75B6"/>
    <w:rsid w:val="007C7871"/>
    <w:rsid w:val="007D2081"/>
    <w:rsid w:val="007D687E"/>
    <w:rsid w:val="007D70FE"/>
    <w:rsid w:val="007E1CB6"/>
    <w:rsid w:val="007E7540"/>
    <w:rsid w:val="007F033E"/>
    <w:rsid w:val="007F0E62"/>
    <w:rsid w:val="007F1A62"/>
    <w:rsid w:val="007F5077"/>
    <w:rsid w:val="007F5B92"/>
    <w:rsid w:val="007F647E"/>
    <w:rsid w:val="007F760B"/>
    <w:rsid w:val="0080032D"/>
    <w:rsid w:val="008011A8"/>
    <w:rsid w:val="00802667"/>
    <w:rsid w:val="00804477"/>
    <w:rsid w:val="008055F1"/>
    <w:rsid w:val="00806CCF"/>
    <w:rsid w:val="008071FA"/>
    <w:rsid w:val="00816759"/>
    <w:rsid w:val="00821820"/>
    <w:rsid w:val="00822188"/>
    <w:rsid w:val="0082431C"/>
    <w:rsid w:val="008265C9"/>
    <w:rsid w:val="00826A13"/>
    <w:rsid w:val="008278E0"/>
    <w:rsid w:val="00832F81"/>
    <w:rsid w:val="008334E4"/>
    <w:rsid w:val="00834EB7"/>
    <w:rsid w:val="00835483"/>
    <w:rsid w:val="00837F39"/>
    <w:rsid w:val="0084481D"/>
    <w:rsid w:val="00847756"/>
    <w:rsid w:val="00855A5B"/>
    <w:rsid w:val="00856F71"/>
    <w:rsid w:val="00857B40"/>
    <w:rsid w:val="00863F26"/>
    <w:rsid w:val="0086438C"/>
    <w:rsid w:val="0086541F"/>
    <w:rsid w:val="00865C97"/>
    <w:rsid w:val="008667B9"/>
    <w:rsid w:val="00866AC5"/>
    <w:rsid w:val="00872781"/>
    <w:rsid w:val="00872E71"/>
    <w:rsid w:val="00875757"/>
    <w:rsid w:val="00876321"/>
    <w:rsid w:val="008773F4"/>
    <w:rsid w:val="00877C26"/>
    <w:rsid w:val="008824F1"/>
    <w:rsid w:val="008857A0"/>
    <w:rsid w:val="0089170E"/>
    <w:rsid w:val="00892E60"/>
    <w:rsid w:val="00893612"/>
    <w:rsid w:val="00893B2B"/>
    <w:rsid w:val="00894B53"/>
    <w:rsid w:val="00894F72"/>
    <w:rsid w:val="0089562B"/>
    <w:rsid w:val="00896BC1"/>
    <w:rsid w:val="00897466"/>
    <w:rsid w:val="00897C2A"/>
    <w:rsid w:val="00897DC7"/>
    <w:rsid w:val="008A0C62"/>
    <w:rsid w:val="008A1422"/>
    <w:rsid w:val="008A17AE"/>
    <w:rsid w:val="008A3286"/>
    <w:rsid w:val="008A3CDC"/>
    <w:rsid w:val="008A45C4"/>
    <w:rsid w:val="008A63E5"/>
    <w:rsid w:val="008A7887"/>
    <w:rsid w:val="008B29B9"/>
    <w:rsid w:val="008B3CF4"/>
    <w:rsid w:val="008B43E4"/>
    <w:rsid w:val="008B5C77"/>
    <w:rsid w:val="008C0D81"/>
    <w:rsid w:val="008C2CAD"/>
    <w:rsid w:val="008C3763"/>
    <w:rsid w:val="008C45B6"/>
    <w:rsid w:val="008D0BBE"/>
    <w:rsid w:val="008D1408"/>
    <w:rsid w:val="008D47B4"/>
    <w:rsid w:val="008E2B4B"/>
    <w:rsid w:val="008E2DE2"/>
    <w:rsid w:val="008E4CFC"/>
    <w:rsid w:val="008E5163"/>
    <w:rsid w:val="008E72F6"/>
    <w:rsid w:val="008F097B"/>
    <w:rsid w:val="008F303C"/>
    <w:rsid w:val="008F5781"/>
    <w:rsid w:val="008F5CF9"/>
    <w:rsid w:val="008F63F8"/>
    <w:rsid w:val="008F726B"/>
    <w:rsid w:val="008F7F5C"/>
    <w:rsid w:val="009011F1"/>
    <w:rsid w:val="00901357"/>
    <w:rsid w:val="009024C3"/>
    <w:rsid w:val="00905136"/>
    <w:rsid w:val="0090622E"/>
    <w:rsid w:val="00912173"/>
    <w:rsid w:val="009131DB"/>
    <w:rsid w:val="00913876"/>
    <w:rsid w:val="00914EF6"/>
    <w:rsid w:val="00926197"/>
    <w:rsid w:val="00931BF3"/>
    <w:rsid w:val="00932352"/>
    <w:rsid w:val="00932BCD"/>
    <w:rsid w:val="009378CC"/>
    <w:rsid w:val="00937BE1"/>
    <w:rsid w:val="00937D0E"/>
    <w:rsid w:val="00937FB5"/>
    <w:rsid w:val="0094045C"/>
    <w:rsid w:val="0094114F"/>
    <w:rsid w:val="00941395"/>
    <w:rsid w:val="009415A9"/>
    <w:rsid w:val="009416A7"/>
    <w:rsid w:val="00941DED"/>
    <w:rsid w:val="009439C9"/>
    <w:rsid w:val="009478AD"/>
    <w:rsid w:val="00947BEB"/>
    <w:rsid w:val="009521BE"/>
    <w:rsid w:val="009541EF"/>
    <w:rsid w:val="0096120A"/>
    <w:rsid w:val="00961A3A"/>
    <w:rsid w:val="00962756"/>
    <w:rsid w:val="00963343"/>
    <w:rsid w:val="009640D6"/>
    <w:rsid w:val="00965A82"/>
    <w:rsid w:val="0096659F"/>
    <w:rsid w:val="00966A68"/>
    <w:rsid w:val="00966F64"/>
    <w:rsid w:val="00970F3F"/>
    <w:rsid w:val="009717F2"/>
    <w:rsid w:val="00973597"/>
    <w:rsid w:val="00973A85"/>
    <w:rsid w:val="00976FD2"/>
    <w:rsid w:val="00980DDC"/>
    <w:rsid w:val="009830D7"/>
    <w:rsid w:val="009857CA"/>
    <w:rsid w:val="009907B8"/>
    <w:rsid w:val="00990E0C"/>
    <w:rsid w:val="0099182F"/>
    <w:rsid w:val="009926FF"/>
    <w:rsid w:val="00993F15"/>
    <w:rsid w:val="00994A56"/>
    <w:rsid w:val="00995877"/>
    <w:rsid w:val="009963AA"/>
    <w:rsid w:val="00996D4F"/>
    <w:rsid w:val="00996EAE"/>
    <w:rsid w:val="009A0873"/>
    <w:rsid w:val="009A1D38"/>
    <w:rsid w:val="009A1E37"/>
    <w:rsid w:val="009A3963"/>
    <w:rsid w:val="009A4C9D"/>
    <w:rsid w:val="009A601A"/>
    <w:rsid w:val="009A792B"/>
    <w:rsid w:val="009B12E3"/>
    <w:rsid w:val="009B40F0"/>
    <w:rsid w:val="009B67D2"/>
    <w:rsid w:val="009B746F"/>
    <w:rsid w:val="009C146F"/>
    <w:rsid w:val="009C1C92"/>
    <w:rsid w:val="009C2225"/>
    <w:rsid w:val="009C2E90"/>
    <w:rsid w:val="009C2F50"/>
    <w:rsid w:val="009C341B"/>
    <w:rsid w:val="009C4045"/>
    <w:rsid w:val="009C4309"/>
    <w:rsid w:val="009C50CD"/>
    <w:rsid w:val="009C5488"/>
    <w:rsid w:val="009C5ADC"/>
    <w:rsid w:val="009C651C"/>
    <w:rsid w:val="009C7510"/>
    <w:rsid w:val="009D25A3"/>
    <w:rsid w:val="009D66F0"/>
    <w:rsid w:val="009D7F6D"/>
    <w:rsid w:val="009E5B8F"/>
    <w:rsid w:val="009F0084"/>
    <w:rsid w:val="009F1F0E"/>
    <w:rsid w:val="009F606F"/>
    <w:rsid w:val="00A01E5D"/>
    <w:rsid w:val="00A065B0"/>
    <w:rsid w:val="00A0661F"/>
    <w:rsid w:val="00A069FE"/>
    <w:rsid w:val="00A06A66"/>
    <w:rsid w:val="00A107F6"/>
    <w:rsid w:val="00A11B28"/>
    <w:rsid w:val="00A11F33"/>
    <w:rsid w:val="00A16050"/>
    <w:rsid w:val="00A17ABE"/>
    <w:rsid w:val="00A21E04"/>
    <w:rsid w:val="00A224C6"/>
    <w:rsid w:val="00A23158"/>
    <w:rsid w:val="00A25289"/>
    <w:rsid w:val="00A3088C"/>
    <w:rsid w:val="00A32479"/>
    <w:rsid w:val="00A34017"/>
    <w:rsid w:val="00A34EA3"/>
    <w:rsid w:val="00A359EF"/>
    <w:rsid w:val="00A42339"/>
    <w:rsid w:val="00A445EF"/>
    <w:rsid w:val="00A44C6D"/>
    <w:rsid w:val="00A45391"/>
    <w:rsid w:val="00A45CB2"/>
    <w:rsid w:val="00A53932"/>
    <w:rsid w:val="00A57847"/>
    <w:rsid w:val="00A60C4B"/>
    <w:rsid w:val="00A61B39"/>
    <w:rsid w:val="00A621CE"/>
    <w:rsid w:val="00A6573B"/>
    <w:rsid w:val="00A66C8C"/>
    <w:rsid w:val="00A67672"/>
    <w:rsid w:val="00A70806"/>
    <w:rsid w:val="00A76D99"/>
    <w:rsid w:val="00A82581"/>
    <w:rsid w:val="00A85CF7"/>
    <w:rsid w:val="00A875EA"/>
    <w:rsid w:val="00A954B1"/>
    <w:rsid w:val="00A975F8"/>
    <w:rsid w:val="00A97EB6"/>
    <w:rsid w:val="00AA2EEC"/>
    <w:rsid w:val="00AA3EC5"/>
    <w:rsid w:val="00AA5D48"/>
    <w:rsid w:val="00AA5E69"/>
    <w:rsid w:val="00AA5F6D"/>
    <w:rsid w:val="00AA644C"/>
    <w:rsid w:val="00AB0378"/>
    <w:rsid w:val="00AB203F"/>
    <w:rsid w:val="00AB6701"/>
    <w:rsid w:val="00AB7127"/>
    <w:rsid w:val="00AB7657"/>
    <w:rsid w:val="00AB7CB3"/>
    <w:rsid w:val="00AC1348"/>
    <w:rsid w:val="00AC231B"/>
    <w:rsid w:val="00AC743B"/>
    <w:rsid w:val="00AD14C0"/>
    <w:rsid w:val="00AD23AB"/>
    <w:rsid w:val="00AE17D8"/>
    <w:rsid w:val="00AE509C"/>
    <w:rsid w:val="00AE68F8"/>
    <w:rsid w:val="00AF0056"/>
    <w:rsid w:val="00AF249B"/>
    <w:rsid w:val="00AF2708"/>
    <w:rsid w:val="00B01602"/>
    <w:rsid w:val="00B048DE"/>
    <w:rsid w:val="00B057E6"/>
    <w:rsid w:val="00B07838"/>
    <w:rsid w:val="00B102B2"/>
    <w:rsid w:val="00B1066D"/>
    <w:rsid w:val="00B10FA4"/>
    <w:rsid w:val="00B11FFD"/>
    <w:rsid w:val="00B12FC7"/>
    <w:rsid w:val="00B13812"/>
    <w:rsid w:val="00B16D99"/>
    <w:rsid w:val="00B219E1"/>
    <w:rsid w:val="00B21E73"/>
    <w:rsid w:val="00B2309A"/>
    <w:rsid w:val="00B23238"/>
    <w:rsid w:val="00B2650B"/>
    <w:rsid w:val="00B26B54"/>
    <w:rsid w:val="00B304F1"/>
    <w:rsid w:val="00B30899"/>
    <w:rsid w:val="00B3262D"/>
    <w:rsid w:val="00B32C9E"/>
    <w:rsid w:val="00B3341D"/>
    <w:rsid w:val="00B34EA6"/>
    <w:rsid w:val="00B36E08"/>
    <w:rsid w:val="00B451D5"/>
    <w:rsid w:val="00B53D2E"/>
    <w:rsid w:val="00B60D83"/>
    <w:rsid w:val="00B61E35"/>
    <w:rsid w:val="00B67682"/>
    <w:rsid w:val="00B70241"/>
    <w:rsid w:val="00B70360"/>
    <w:rsid w:val="00B71365"/>
    <w:rsid w:val="00B717CA"/>
    <w:rsid w:val="00B72D16"/>
    <w:rsid w:val="00B7488C"/>
    <w:rsid w:val="00B74E18"/>
    <w:rsid w:val="00B7561F"/>
    <w:rsid w:val="00B76D46"/>
    <w:rsid w:val="00B76DBD"/>
    <w:rsid w:val="00B80902"/>
    <w:rsid w:val="00B841F9"/>
    <w:rsid w:val="00B85F0F"/>
    <w:rsid w:val="00B8613C"/>
    <w:rsid w:val="00B87163"/>
    <w:rsid w:val="00B908D0"/>
    <w:rsid w:val="00B92019"/>
    <w:rsid w:val="00B92134"/>
    <w:rsid w:val="00B94D2A"/>
    <w:rsid w:val="00B96B69"/>
    <w:rsid w:val="00BA0A95"/>
    <w:rsid w:val="00BA1C9F"/>
    <w:rsid w:val="00BB10C3"/>
    <w:rsid w:val="00BB134C"/>
    <w:rsid w:val="00BB1956"/>
    <w:rsid w:val="00BB3A13"/>
    <w:rsid w:val="00BB3AF6"/>
    <w:rsid w:val="00BB4FA6"/>
    <w:rsid w:val="00BB6529"/>
    <w:rsid w:val="00BC0DE9"/>
    <w:rsid w:val="00BC0E86"/>
    <w:rsid w:val="00BC113D"/>
    <w:rsid w:val="00BC1C8B"/>
    <w:rsid w:val="00BC3D77"/>
    <w:rsid w:val="00BC4BC6"/>
    <w:rsid w:val="00BC5CBB"/>
    <w:rsid w:val="00BC7C42"/>
    <w:rsid w:val="00BD09FC"/>
    <w:rsid w:val="00BD0FB2"/>
    <w:rsid w:val="00BD281A"/>
    <w:rsid w:val="00BD5D82"/>
    <w:rsid w:val="00BD62AD"/>
    <w:rsid w:val="00BD63DD"/>
    <w:rsid w:val="00BE1A0F"/>
    <w:rsid w:val="00BE265F"/>
    <w:rsid w:val="00BE3440"/>
    <w:rsid w:val="00BE408F"/>
    <w:rsid w:val="00BE59D1"/>
    <w:rsid w:val="00BF17C3"/>
    <w:rsid w:val="00BF3411"/>
    <w:rsid w:val="00BF4650"/>
    <w:rsid w:val="00BF5144"/>
    <w:rsid w:val="00BF6F50"/>
    <w:rsid w:val="00BF74AC"/>
    <w:rsid w:val="00BF7E8C"/>
    <w:rsid w:val="00C00104"/>
    <w:rsid w:val="00C00108"/>
    <w:rsid w:val="00C014BA"/>
    <w:rsid w:val="00C0484D"/>
    <w:rsid w:val="00C05236"/>
    <w:rsid w:val="00C05298"/>
    <w:rsid w:val="00C052A3"/>
    <w:rsid w:val="00C06D58"/>
    <w:rsid w:val="00C0719F"/>
    <w:rsid w:val="00C07CF7"/>
    <w:rsid w:val="00C109CA"/>
    <w:rsid w:val="00C11FBD"/>
    <w:rsid w:val="00C14E9A"/>
    <w:rsid w:val="00C161AB"/>
    <w:rsid w:val="00C1655E"/>
    <w:rsid w:val="00C175EB"/>
    <w:rsid w:val="00C213A4"/>
    <w:rsid w:val="00C21BA4"/>
    <w:rsid w:val="00C2649B"/>
    <w:rsid w:val="00C303B7"/>
    <w:rsid w:val="00C30B28"/>
    <w:rsid w:val="00C32BAA"/>
    <w:rsid w:val="00C33566"/>
    <w:rsid w:val="00C33C5B"/>
    <w:rsid w:val="00C36255"/>
    <w:rsid w:val="00C36C2F"/>
    <w:rsid w:val="00C37ED9"/>
    <w:rsid w:val="00C407FA"/>
    <w:rsid w:val="00C41466"/>
    <w:rsid w:val="00C42942"/>
    <w:rsid w:val="00C44292"/>
    <w:rsid w:val="00C4588D"/>
    <w:rsid w:val="00C4628D"/>
    <w:rsid w:val="00C47810"/>
    <w:rsid w:val="00C53EF2"/>
    <w:rsid w:val="00C574DE"/>
    <w:rsid w:val="00C61AC3"/>
    <w:rsid w:val="00C63DBE"/>
    <w:rsid w:val="00C653B7"/>
    <w:rsid w:val="00C709ED"/>
    <w:rsid w:val="00C70B6B"/>
    <w:rsid w:val="00C72AB8"/>
    <w:rsid w:val="00C72F53"/>
    <w:rsid w:val="00C805C4"/>
    <w:rsid w:val="00C82DF8"/>
    <w:rsid w:val="00C83844"/>
    <w:rsid w:val="00C83AD8"/>
    <w:rsid w:val="00C84C81"/>
    <w:rsid w:val="00C8548F"/>
    <w:rsid w:val="00C874BF"/>
    <w:rsid w:val="00C87FDB"/>
    <w:rsid w:val="00C9209F"/>
    <w:rsid w:val="00C929DF"/>
    <w:rsid w:val="00C94642"/>
    <w:rsid w:val="00C955C9"/>
    <w:rsid w:val="00CA11F8"/>
    <w:rsid w:val="00CA1FFC"/>
    <w:rsid w:val="00CA2150"/>
    <w:rsid w:val="00CA3BBF"/>
    <w:rsid w:val="00CA42D9"/>
    <w:rsid w:val="00CB37A5"/>
    <w:rsid w:val="00CB41BA"/>
    <w:rsid w:val="00CB5CCB"/>
    <w:rsid w:val="00CB60BE"/>
    <w:rsid w:val="00CC0A45"/>
    <w:rsid w:val="00CC12A5"/>
    <w:rsid w:val="00CC28E1"/>
    <w:rsid w:val="00CC3C92"/>
    <w:rsid w:val="00CC70B7"/>
    <w:rsid w:val="00CD05CD"/>
    <w:rsid w:val="00CD0940"/>
    <w:rsid w:val="00CD1F47"/>
    <w:rsid w:val="00CD2B57"/>
    <w:rsid w:val="00CD4DF0"/>
    <w:rsid w:val="00CD5F9B"/>
    <w:rsid w:val="00CD6E9C"/>
    <w:rsid w:val="00CE0539"/>
    <w:rsid w:val="00CE159A"/>
    <w:rsid w:val="00CE17F3"/>
    <w:rsid w:val="00CE2891"/>
    <w:rsid w:val="00CE291B"/>
    <w:rsid w:val="00CE6DD8"/>
    <w:rsid w:val="00CF30D4"/>
    <w:rsid w:val="00CF3625"/>
    <w:rsid w:val="00CF439B"/>
    <w:rsid w:val="00D0000B"/>
    <w:rsid w:val="00D008D2"/>
    <w:rsid w:val="00D04071"/>
    <w:rsid w:val="00D0721B"/>
    <w:rsid w:val="00D074BF"/>
    <w:rsid w:val="00D11BD0"/>
    <w:rsid w:val="00D11F2A"/>
    <w:rsid w:val="00D1405C"/>
    <w:rsid w:val="00D14CA9"/>
    <w:rsid w:val="00D159F3"/>
    <w:rsid w:val="00D16CB0"/>
    <w:rsid w:val="00D16CFF"/>
    <w:rsid w:val="00D17C34"/>
    <w:rsid w:val="00D2470D"/>
    <w:rsid w:val="00D267C7"/>
    <w:rsid w:val="00D27390"/>
    <w:rsid w:val="00D30A9F"/>
    <w:rsid w:val="00D324D5"/>
    <w:rsid w:val="00D330D2"/>
    <w:rsid w:val="00D33760"/>
    <w:rsid w:val="00D33FB3"/>
    <w:rsid w:val="00D37A34"/>
    <w:rsid w:val="00D42D51"/>
    <w:rsid w:val="00D43890"/>
    <w:rsid w:val="00D45108"/>
    <w:rsid w:val="00D50943"/>
    <w:rsid w:val="00D513DB"/>
    <w:rsid w:val="00D544E0"/>
    <w:rsid w:val="00D55C10"/>
    <w:rsid w:val="00D575E6"/>
    <w:rsid w:val="00D62FEF"/>
    <w:rsid w:val="00D64768"/>
    <w:rsid w:val="00D64F82"/>
    <w:rsid w:val="00D67725"/>
    <w:rsid w:val="00D71A6C"/>
    <w:rsid w:val="00D7621F"/>
    <w:rsid w:val="00D853ED"/>
    <w:rsid w:val="00D8557A"/>
    <w:rsid w:val="00D85B93"/>
    <w:rsid w:val="00D94A82"/>
    <w:rsid w:val="00DA0547"/>
    <w:rsid w:val="00DA2B36"/>
    <w:rsid w:val="00DA34D8"/>
    <w:rsid w:val="00DA4D33"/>
    <w:rsid w:val="00DA5218"/>
    <w:rsid w:val="00DA53EB"/>
    <w:rsid w:val="00DA794D"/>
    <w:rsid w:val="00DB1852"/>
    <w:rsid w:val="00DB1D47"/>
    <w:rsid w:val="00DB35FB"/>
    <w:rsid w:val="00DB716C"/>
    <w:rsid w:val="00DC62E3"/>
    <w:rsid w:val="00DD0E3A"/>
    <w:rsid w:val="00DD1117"/>
    <w:rsid w:val="00DD1D38"/>
    <w:rsid w:val="00DD4BD3"/>
    <w:rsid w:val="00DD69BC"/>
    <w:rsid w:val="00DD725C"/>
    <w:rsid w:val="00DD76E1"/>
    <w:rsid w:val="00DE08E0"/>
    <w:rsid w:val="00DE1E2A"/>
    <w:rsid w:val="00DE3964"/>
    <w:rsid w:val="00DE3BE0"/>
    <w:rsid w:val="00DE3FBF"/>
    <w:rsid w:val="00DE5AE5"/>
    <w:rsid w:val="00DF0F72"/>
    <w:rsid w:val="00DF250F"/>
    <w:rsid w:val="00DF426F"/>
    <w:rsid w:val="00DF55B8"/>
    <w:rsid w:val="00DF56C0"/>
    <w:rsid w:val="00DF7E5D"/>
    <w:rsid w:val="00E00FA1"/>
    <w:rsid w:val="00E02045"/>
    <w:rsid w:val="00E0238D"/>
    <w:rsid w:val="00E05C7E"/>
    <w:rsid w:val="00E0633D"/>
    <w:rsid w:val="00E072AA"/>
    <w:rsid w:val="00E107D8"/>
    <w:rsid w:val="00E10F86"/>
    <w:rsid w:val="00E1216B"/>
    <w:rsid w:val="00E144D5"/>
    <w:rsid w:val="00E14EA9"/>
    <w:rsid w:val="00E216EF"/>
    <w:rsid w:val="00E22980"/>
    <w:rsid w:val="00E25009"/>
    <w:rsid w:val="00E25692"/>
    <w:rsid w:val="00E27FDA"/>
    <w:rsid w:val="00E30279"/>
    <w:rsid w:val="00E305EF"/>
    <w:rsid w:val="00E32AE9"/>
    <w:rsid w:val="00E35F83"/>
    <w:rsid w:val="00E37D31"/>
    <w:rsid w:val="00E400FD"/>
    <w:rsid w:val="00E41FA9"/>
    <w:rsid w:val="00E44FDA"/>
    <w:rsid w:val="00E467EC"/>
    <w:rsid w:val="00E47C4A"/>
    <w:rsid w:val="00E559BF"/>
    <w:rsid w:val="00E55B38"/>
    <w:rsid w:val="00E56F18"/>
    <w:rsid w:val="00E60280"/>
    <w:rsid w:val="00E61FD7"/>
    <w:rsid w:val="00E64225"/>
    <w:rsid w:val="00E6594D"/>
    <w:rsid w:val="00E675AF"/>
    <w:rsid w:val="00E74288"/>
    <w:rsid w:val="00E75DE9"/>
    <w:rsid w:val="00E76DF8"/>
    <w:rsid w:val="00E930D5"/>
    <w:rsid w:val="00EA3C93"/>
    <w:rsid w:val="00EA3E80"/>
    <w:rsid w:val="00EA53D1"/>
    <w:rsid w:val="00EA7C94"/>
    <w:rsid w:val="00EB0995"/>
    <w:rsid w:val="00EB2B7F"/>
    <w:rsid w:val="00EB4AC2"/>
    <w:rsid w:val="00EB6C8D"/>
    <w:rsid w:val="00EB7906"/>
    <w:rsid w:val="00EB7F6E"/>
    <w:rsid w:val="00EC3304"/>
    <w:rsid w:val="00EC3814"/>
    <w:rsid w:val="00EC3D24"/>
    <w:rsid w:val="00EC43F8"/>
    <w:rsid w:val="00EC4EF3"/>
    <w:rsid w:val="00EC5535"/>
    <w:rsid w:val="00EC60EC"/>
    <w:rsid w:val="00ED008B"/>
    <w:rsid w:val="00ED12BF"/>
    <w:rsid w:val="00ED1873"/>
    <w:rsid w:val="00ED2B17"/>
    <w:rsid w:val="00ED4C58"/>
    <w:rsid w:val="00ED4E38"/>
    <w:rsid w:val="00ED5D28"/>
    <w:rsid w:val="00ED7A61"/>
    <w:rsid w:val="00EE1689"/>
    <w:rsid w:val="00EE223A"/>
    <w:rsid w:val="00EE23B9"/>
    <w:rsid w:val="00EE6C8E"/>
    <w:rsid w:val="00EF021E"/>
    <w:rsid w:val="00EF04F6"/>
    <w:rsid w:val="00EF12EF"/>
    <w:rsid w:val="00EF2C77"/>
    <w:rsid w:val="00EF4D44"/>
    <w:rsid w:val="00EF7ECE"/>
    <w:rsid w:val="00F042B8"/>
    <w:rsid w:val="00F04DFA"/>
    <w:rsid w:val="00F07BBF"/>
    <w:rsid w:val="00F12471"/>
    <w:rsid w:val="00F12D6D"/>
    <w:rsid w:val="00F12D8F"/>
    <w:rsid w:val="00F207FA"/>
    <w:rsid w:val="00F24002"/>
    <w:rsid w:val="00F24B8C"/>
    <w:rsid w:val="00F24D95"/>
    <w:rsid w:val="00F254A4"/>
    <w:rsid w:val="00F26DFB"/>
    <w:rsid w:val="00F27343"/>
    <w:rsid w:val="00F31224"/>
    <w:rsid w:val="00F32D3C"/>
    <w:rsid w:val="00F344B2"/>
    <w:rsid w:val="00F367C8"/>
    <w:rsid w:val="00F37908"/>
    <w:rsid w:val="00F40F0C"/>
    <w:rsid w:val="00F41378"/>
    <w:rsid w:val="00F41A41"/>
    <w:rsid w:val="00F469F4"/>
    <w:rsid w:val="00F50A8D"/>
    <w:rsid w:val="00F540B6"/>
    <w:rsid w:val="00F54A1A"/>
    <w:rsid w:val="00F55A53"/>
    <w:rsid w:val="00F57C88"/>
    <w:rsid w:val="00F6498D"/>
    <w:rsid w:val="00F64E43"/>
    <w:rsid w:val="00F65670"/>
    <w:rsid w:val="00F672A6"/>
    <w:rsid w:val="00F7033B"/>
    <w:rsid w:val="00F70A79"/>
    <w:rsid w:val="00F711DC"/>
    <w:rsid w:val="00F737BB"/>
    <w:rsid w:val="00F75B07"/>
    <w:rsid w:val="00F82589"/>
    <w:rsid w:val="00F845BB"/>
    <w:rsid w:val="00F91357"/>
    <w:rsid w:val="00F92EEF"/>
    <w:rsid w:val="00F94246"/>
    <w:rsid w:val="00F951D7"/>
    <w:rsid w:val="00F961A2"/>
    <w:rsid w:val="00F96F0A"/>
    <w:rsid w:val="00F974C6"/>
    <w:rsid w:val="00F97B13"/>
    <w:rsid w:val="00FA13A7"/>
    <w:rsid w:val="00FA22D7"/>
    <w:rsid w:val="00FA608D"/>
    <w:rsid w:val="00FA7CA3"/>
    <w:rsid w:val="00FB01E8"/>
    <w:rsid w:val="00FB0E03"/>
    <w:rsid w:val="00FB3F81"/>
    <w:rsid w:val="00FC4D54"/>
    <w:rsid w:val="00FC6C51"/>
    <w:rsid w:val="00FD0E65"/>
    <w:rsid w:val="00FD397A"/>
    <w:rsid w:val="00FD39F8"/>
    <w:rsid w:val="00FD5831"/>
    <w:rsid w:val="00FD5E21"/>
    <w:rsid w:val="00FD6D79"/>
    <w:rsid w:val="00FD707F"/>
    <w:rsid w:val="00FD7A82"/>
    <w:rsid w:val="00FE2AA8"/>
    <w:rsid w:val="00FE3D29"/>
    <w:rsid w:val="00FE4275"/>
    <w:rsid w:val="00FE46CD"/>
    <w:rsid w:val="00FE5B82"/>
    <w:rsid w:val="00FE6A42"/>
    <w:rsid w:val="00FF1693"/>
    <w:rsid w:val="00FF1773"/>
    <w:rsid w:val="00FF1891"/>
    <w:rsid w:val="00FF1D95"/>
    <w:rsid w:val="00FF560F"/>
    <w:rsid w:val="00FF66C8"/>
    <w:rsid w:val="00FF6916"/>
    <w:rsid w:val="00FF7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white"/>
    </o:shapedefaults>
    <o:shapelayout v:ext="edit">
      <o:idmap v:ext="edit" data="1"/>
    </o:shapelayout>
  </w:shapeDefaults>
  <w:decimalSymbol w:val="."/>
  <w:listSeparator w:val=","/>
  <w14:docId w14:val="242D8D64"/>
  <w15:chartTrackingRefBased/>
  <w15:docId w15:val="{56253830-681E-4199-A54B-9664EE9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38"/>
    <w:pPr>
      <w:spacing w:line="276"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96659F"/>
    <w:pPr>
      <w:keepNext/>
      <w:keepLines/>
      <w:numPr>
        <w:numId w:val="18"/>
      </w:numPr>
      <w:spacing w:before="240" w:after="0"/>
      <w:outlineLvl w:val="0"/>
    </w:pPr>
    <w:rPr>
      <w:rFonts w:eastAsiaTheme="majorEastAsia"/>
      <w:b/>
      <w:bCs/>
    </w:rPr>
  </w:style>
  <w:style w:type="paragraph" w:styleId="Heading2">
    <w:name w:val="heading 2"/>
    <w:basedOn w:val="Normal"/>
    <w:next w:val="Normal"/>
    <w:link w:val="Heading2Char"/>
    <w:uiPriority w:val="9"/>
    <w:unhideWhenUsed/>
    <w:qFormat/>
    <w:rsid w:val="004F468A"/>
    <w:pPr>
      <w:keepNext/>
      <w:keepLines/>
      <w:numPr>
        <w:ilvl w:val="1"/>
        <w:numId w:val="14"/>
      </w:numPr>
      <w:spacing w:before="40" w:after="0"/>
      <w:outlineLvl w:val="1"/>
    </w:pPr>
    <w:rPr>
      <w:rFonts w:eastAsiaTheme="majorEastAsia"/>
      <w:i/>
      <w:iCs/>
    </w:rPr>
  </w:style>
  <w:style w:type="paragraph" w:styleId="Heading3">
    <w:name w:val="heading 3"/>
    <w:basedOn w:val="Normal"/>
    <w:next w:val="Normal"/>
    <w:link w:val="Heading3Char"/>
    <w:uiPriority w:val="9"/>
    <w:unhideWhenUsed/>
    <w:qFormat/>
    <w:rsid w:val="009C1C92"/>
    <w:pPr>
      <w:keepNext/>
      <w:keepLines/>
      <w:numPr>
        <w:ilvl w:val="2"/>
        <w:numId w:val="1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C1C92"/>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C92"/>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1C92"/>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1C92"/>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1C9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C9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5C"/>
    <w:pPr>
      <w:ind w:left="720"/>
      <w:contextualSpacing/>
    </w:pPr>
  </w:style>
  <w:style w:type="character" w:styleId="Hyperlink">
    <w:name w:val="Hyperlink"/>
    <w:basedOn w:val="DefaultParagraphFont"/>
    <w:uiPriority w:val="99"/>
    <w:unhideWhenUsed/>
    <w:rsid w:val="009D7F6D"/>
    <w:rPr>
      <w:color w:val="0563C1" w:themeColor="hyperlink"/>
      <w:u w:val="single"/>
    </w:rPr>
  </w:style>
  <w:style w:type="character" w:styleId="UnresolvedMention">
    <w:name w:val="Unresolved Mention"/>
    <w:basedOn w:val="DefaultParagraphFont"/>
    <w:uiPriority w:val="99"/>
    <w:semiHidden/>
    <w:unhideWhenUsed/>
    <w:rsid w:val="009D7F6D"/>
    <w:rPr>
      <w:color w:val="605E5C"/>
      <w:shd w:val="clear" w:color="auto" w:fill="E1DFDD"/>
    </w:rPr>
  </w:style>
  <w:style w:type="character" w:styleId="PlaceholderText">
    <w:name w:val="Placeholder Text"/>
    <w:basedOn w:val="DefaultParagraphFont"/>
    <w:uiPriority w:val="99"/>
    <w:semiHidden/>
    <w:rsid w:val="00F92EEF"/>
    <w:rPr>
      <w:color w:val="808080"/>
    </w:rPr>
  </w:style>
  <w:style w:type="character" w:customStyle="1" w:styleId="Heading1Char">
    <w:name w:val="Heading 1 Char"/>
    <w:basedOn w:val="DefaultParagraphFont"/>
    <w:link w:val="Heading1"/>
    <w:uiPriority w:val="9"/>
    <w:rsid w:val="0096659F"/>
    <w:rPr>
      <w:rFonts w:ascii="Times New Roman" w:eastAsiaTheme="majorEastAsia" w:hAnsi="Times New Roman" w:cs="Times New Roman"/>
      <w:b/>
      <w:bCs/>
    </w:rPr>
  </w:style>
  <w:style w:type="character" w:customStyle="1" w:styleId="Heading2Char">
    <w:name w:val="Heading 2 Char"/>
    <w:basedOn w:val="DefaultParagraphFont"/>
    <w:link w:val="Heading2"/>
    <w:uiPriority w:val="9"/>
    <w:rsid w:val="004F468A"/>
    <w:rPr>
      <w:rFonts w:ascii="Times New Roman" w:eastAsiaTheme="majorEastAsia" w:hAnsi="Times New Roman" w:cs="Times New Roman"/>
      <w:i/>
      <w:iCs/>
      <w:sz w:val="24"/>
      <w:szCs w:val="24"/>
      <w:lang w:val="en-US"/>
    </w:rPr>
  </w:style>
  <w:style w:type="paragraph" w:styleId="Bibliography">
    <w:name w:val="Bibliography"/>
    <w:basedOn w:val="Normal"/>
    <w:next w:val="Normal"/>
    <w:uiPriority w:val="37"/>
    <w:unhideWhenUsed/>
    <w:rsid w:val="006C565A"/>
  </w:style>
  <w:style w:type="paragraph" w:styleId="EndnoteText">
    <w:name w:val="endnote text"/>
    <w:basedOn w:val="Normal"/>
    <w:link w:val="EndnoteTextChar"/>
    <w:uiPriority w:val="99"/>
    <w:semiHidden/>
    <w:unhideWhenUsed/>
    <w:rsid w:val="004468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6895"/>
    <w:rPr>
      <w:sz w:val="20"/>
      <w:szCs w:val="20"/>
    </w:rPr>
  </w:style>
  <w:style w:type="character" w:styleId="EndnoteReference">
    <w:name w:val="endnote reference"/>
    <w:basedOn w:val="DefaultParagraphFont"/>
    <w:uiPriority w:val="99"/>
    <w:semiHidden/>
    <w:unhideWhenUsed/>
    <w:rsid w:val="00446895"/>
    <w:rPr>
      <w:vertAlign w:val="superscript"/>
    </w:rPr>
  </w:style>
  <w:style w:type="paragraph" w:styleId="FootnoteText">
    <w:name w:val="footnote text"/>
    <w:basedOn w:val="Normal"/>
    <w:link w:val="FootnoteTextChar"/>
    <w:uiPriority w:val="99"/>
    <w:unhideWhenUsed/>
    <w:rsid w:val="00446895"/>
    <w:pPr>
      <w:spacing w:after="0" w:line="240" w:lineRule="auto"/>
    </w:pPr>
    <w:rPr>
      <w:sz w:val="20"/>
      <w:szCs w:val="20"/>
    </w:rPr>
  </w:style>
  <w:style w:type="character" w:customStyle="1" w:styleId="FootnoteTextChar">
    <w:name w:val="Footnote Text Char"/>
    <w:basedOn w:val="DefaultParagraphFont"/>
    <w:link w:val="FootnoteText"/>
    <w:uiPriority w:val="99"/>
    <w:rsid w:val="00446895"/>
    <w:rPr>
      <w:sz w:val="20"/>
      <w:szCs w:val="20"/>
    </w:rPr>
  </w:style>
  <w:style w:type="character" w:styleId="FootnoteReference">
    <w:name w:val="footnote reference"/>
    <w:basedOn w:val="DefaultParagraphFont"/>
    <w:uiPriority w:val="99"/>
    <w:semiHidden/>
    <w:unhideWhenUsed/>
    <w:rsid w:val="00446895"/>
    <w:rPr>
      <w:vertAlign w:val="superscript"/>
    </w:rPr>
  </w:style>
  <w:style w:type="paragraph" w:styleId="Header">
    <w:name w:val="header"/>
    <w:basedOn w:val="Normal"/>
    <w:link w:val="HeaderChar"/>
    <w:uiPriority w:val="99"/>
    <w:unhideWhenUsed/>
    <w:rsid w:val="004E6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E2A"/>
  </w:style>
  <w:style w:type="paragraph" w:styleId="Footer">
    <w:name w:val="footer"/>
    <w:basedOn w:val="Normal"/>
    <w:link w:val="FooterChar"/>
    <w:uiPriority w:val="99"/>
    <w:unhideWhenUsed/>
    <w:rsid w:val="004E6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E2A"/>
  </w:style>
  <w:style w:type="character" w:styleId="FollowedHyperlink">
    <w:name w:val="FollowedHyperlink"/>
    <w:basedOn w:val="DefaultParagraphFont"/>
    <w:uiPriority w:val="99"/>
    <w:semiHidden/>
    <w:unhideWhenUsed/>
    <w:rsid w:val="00713DA3"/>
    <w:rPr>
      <w:color w:val="954F72" w:themeColor="followedHyperlink"/>
      <w:u w:val="single"/>
    </w:rPr>
  </w:style>
  <w:style w:type="character" w:customStyle="1" w:styleId="Heading3Char">
    <w:name w:val="Heading 3 Char"/>
    <w:basedOn w:val="DefaultParagraphFont"/>
    <w:link w:val="Heading3"/>
    <w:uiPriority w:val="9"/>
    <w:rsid w:val="009C1C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1C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1C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1C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1C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1C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C9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724228"/>
    <w:pPr>
      <w:spacing w:after="0"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619">
      <w:bodyDiv w:val="1"/>
      <w:marLeft w:val="0"/>
      <w:marRight w:val="0"/>
      <w:marTop w:val="0"/>
      <w:marBottom w:val="0"/>
      <w:divBdr>
        <w:top w:val="none" w:sz="0" w:space="0" w:color="auto"/>
        <w:left w:val="none" w:sz="0" w:space="0" w:color="auto"/>
        <w:bottom w:val="none" w:sz="0" w:space="0" w:color="auto"/>
        <w:right w:val="none" w:sz="0" w:space="0" w:color="auto"/>
      </w:divBdr>
      <w:divsChild>
        <w:div w:id="1212156055">
          <w:marLeft w:val="480"/>
          <w:marRight w:val="0"/>
          <w:marTop w:val="0"/>
          <w:marBottom w:val="0"/>
          <w:divBdr>
            <w:top w:val="none" w:sz="0" w:space="0" w:color="auto"/>
            <w:left w:val="none" w:sz="0" w:space="0" w:color="auto"/>
            <w:bottom w:val="none" w:sz="0" w:space="0" w:color="auto"/>
            <w:right w:val="none" w:sz="0" w:space="0" w:color="auto"/>
          </w:divBdr>
        </w:div>
        <w:div w:id="461577408">
          <w:marLeft w:val="480"/>
          <w:marRight w:val="0"/>
          <w:marTop w:val="0"/>
          <w:marBottom w:val="0"/>
          <w:divBdr>
            <w:top w:val="none" w:sz="0" w:space="0" w:color="auto"/>
            <w:left w:val="none" w:sz="0" w:space="0" w:color="auto"/>
            <w:bottom w:val="none" w:sz="0" w:space="0" w:color="auto"/>
            <w:right w:val="none" w:sz="0" w:space="0" w:color="auto"/>
          </w:divBdr>
        </w:div>
        <w:div w:id="299697175">
          <w:marLeft w:val="480"/>
          <w:marRight w:val="0"/>
          <w:marTop w:val="0"/>
          <w:marBottom w:val="0"/>
          <w:divBdr>
            <w:top w:val="none" w:sz="0" w:space="0" w:color="auto"/>
            <w:left w:val="none" w:sz="0" w:space="0" w:color="auto"/>
            <w:bottom w:val="none" w:sz="0" w:space="0" w:color="auto"/>
            <w:right w:val="none" w:sz="0" w:space="0" w:color="auto"/>
          </w:divBdr>
        </w:div>
        <w:div w:id="1694377243">
          <w:marLeft w:val="480"/>
          <w:marRight w:val="0"/>
          <w:marTop w:val="0"/>
          <w:marBottom w:val="0"/>
          <w:divBdr>
            <w:top w:val="none" w:sz="0" w:space="0" w:color="auto"/>
            <w:left w:val="none" w:sz="0" w:space="0" w:color="auto"/>
            <w:bottom w:val="none" w:sz="0" w:space="0" w:color="auto"/>
            <w:right w:val="none" w:sz="0" w:space="0" w:color="auto"/>
          </w:divBdr>
        </w:div>
        <w:div w:id="32195455">
          <w:marLeft w:val="480"/>
          <w:marRight w:val="0"/>
          <w:marTop w:val="0"/>
          <w:marBottom w:val="0"/>
          <w:divBdr>
            <w:top w:val="none" w:sz="0" w:space="0" w:color="auto"/>
            <w:left w:val="none" w:sz="0" w:space="0" w:color="auto"/>
            <w:bottom w:val="none" w:sz="0" w:space="0" w:color="auto"/>
            <w:right w:val="none" w:sz="0" w:space="0" w:color="auto"/>
          </w:divBdr>
        </w:div>
        <w:div w:id="2050179192">
          <w:marLeft w:val="480"/>
          <w:marRight w:val="0"/>
          <w:marTop w:val="0"/>
          <w:marBottom w:val="0"/>
          <w:divBdr>
            <w:top w:val="none" w:sz="0" w:space="0" w:color="auto"/>
            <w:left w:val="none" w:sz="0" w:space="0" w:color="auto"/>
            <w:bottom w:val="none" w:sz="0" w:space="0" w:color="auto"/>
            <w:right w:val="none" w:sz="0" w:space="0" w:color="auto"/>
          </w:divBdr>
        </w:div>
        <w:div w:id="1157653261">
          <w:marLeft w:val="480"/>
          <w:marRight w:val="0"/>
          <w:marTop w:val="0"/>
          <w:marBottom w:val="0"/>
          <w:divBdr>
            <w:top w:val="none" w:sz="0" w:space="0" w:color="auto"/>
            <w:left w:val="none" w:sz="0" w:space="0" w:color="auto"/>
            <w:bottom w:val="none" w:sz="0" w:space="0" w:color="auto"/>
            <w:right w:val="none" w:sz="0" w:space="0" w:color="auto"/>
          </w:divBdr>
        </w:div>
        <w:div w:id="375619472">
          <w:marLeft w:val="480"/>
          <w:marRight w:val="0"/>
          <w:marTop w:val="0"/>
          <w:marBottom w:val="0"/>
          <w:divBdr>
            <w:top w:val="none" w:sz="0" w:space="0" w:color="auto"/>
            <w:left w:val="none" w:sz="0" w:space="0" w:color="auto"/>
            <w:bottom w:val="none" w:sz="0" w:space="0" w:color="auto"/>
            <w:right w:val="none" w:sz="0" w:space="0" w:color="auto"/>
          </w:divBdr>
        </w:div>
        <w:div w:id="1449666554">
          <w:marLeft w:val="480"/>
          <w:marRight w:val="0"/>
          <w:marTop w:val="0"/>
          <w:marBottom w:val="0"/>
          <w:divBdr>
            <w:top w:val="none" w:sz="0" w:space="0" w:color="auto"/>
            <w:left w:val="none" w:sz="0" w:space="0" w:color="auto"/>
            <w:bottom w:val="none" w:sz="0" w:space="0" w:color="auto"/>
            <w:right w:val="none" w:sz="0" w:space="0" w:color="auto"/>
          </w:divBdr>
        </w:div>
        <w:div w:id="1109425924">
          <w:marLeft w:val="480"/>
          <w:marRight w:val="0"/>
          <w:marTop w:val="0"/>
          <w:marBottom w:val="0"/>
          <w:divBdr>
            <w:top w:val="none" w:sz="0" w:space="0" w:color="auto"/>
            <w:left w:val="none" w:sz="0" w:space="0" w:color="auto"/>
            <w:bottom w:val="none" w:sz="0" w:space="0" w:color="auto"/>
            <w:right w:val="none" w:sz="0" w:space="0" w:color="auto"/>
          </w:divBdr>
        </w:div>
        <w:div w:id="1731339486">
          <w:marLeft w:val="480"/>
          <w:marRight w:val="0"/>
          <w:marTop w:val="0"/>
          <w:marBottom w:val="0"/>
          <w:divBdr>
            <w:top w:val="none" w:sz="0" w:space="0" w:color="auto"/>
            <w:left w:val="none" w:sz="0" w:space="0" w:color="auto"/>
            <w:bottom w:val="none" w:sz="0" w:space="0" w:color="auto"/>
            <w:right w:val="none" w:sz="0" w:space="0" w:color="auto"/>
          </w:divBdr>
        </w:div>
        <w:div w:id="2066947037">
          <w:marLeft w:val="480"/>
          <w:marRight w:val="0"/>
          <w:marTop w:val="0"/>
          <w:marBottom w:val="0"/>
          <w:divBdr>
            <w:top w:val="none" w:sz="0" w:space="0" w:color="auto"/>
            <w:left w:val="none" w:sz="0" w:space="0" w:color="auto"/>
            <w:bottom w:val="none" w:sz="0" w:space="0" w:color="auto"/>
            <w:right w:val="none" w:sz="0" w:space="0" w:color="auto"/>
          </w:divBdr>
        </w:div>
      </w:divsChild>
    </w:div>
    <w:div w:id="44256368">
      <w:bodyDiv w:val="1"/>
      <w:marLeft w:val="0"/>
      <w:marRight w:val="0"/>
      <w:marTop w:val="0"/>
      <w:marBottom w:val="0"/>
      <w:divBdr>
        <w:top w:val="none" w:sz="0" w:space="0" w:color="auto"/>
        <w:left w:val="none" w:sz="0" w:space="0" w:color="auto"/>
        <w:bottom w:val="none" w:sz="0" w:space="0" w:color="auto"/>
        <w:right w:val="none" w:sz="0" w:space="0" w:color="auto"/>
      </w:divBdr>
    </w:div>
    <w:div w:id="46297932">
      <w:bodyDiv w:val="1"/>
      <w:marLeft w:val="0"/>
      <w:marRight w:val="0"/>
      <w:marTop w:val="0"/>
      <w:marBottom w:val="0"/>
      <w:divBdr>
        <w:top w:val="none" w:sz="0" w:space="0" w:color="auto"/>
        <w:left w:val="none" w:sz="0" w:space="0" w:color="auto"/>
        <w:bottom w:val="none" w:sz="0" w:space="0" w:color="auto"/>
        <w:right w:val="none" w:sz="0" w:space="0" w:color="auto"/>
      </w:divBdr>
    </w:div>
    <w:div w:id="57944216">
      <w:bodyDiv w:val="1"/>
      <w:marLeft w:val="0"/>
      <w:marRight w:val="0"/>
      <w:marTop w:val="0"/>
      <w:marBottom w:val="0"/>
      <w:divBdr>
        <w:top w:val="none" w:sz="0" w:space="0" w:color="auto"/>
        <w:left w:val="none" w:sz="0" w:space="0" w:color="auto"/>
        <w:bottom w:val="none" w:sz="0" w:space="0" w:color="auto"/>
        <w:right w:val="none" w:sz="0" w:space="0" w:color="auto"/>
      </w:divBdr>
      <w:divsChild>
        <w:div w:id="1703938193">
          <w:marLeft w:val="480"/>
          <w:marRight w:val="0"/>
          <w:marTop w:val="0"/>
          <w:marBottom w:val="0"/>
          <w:divBdr>
            <w:top w:val="none" w:sz="0" w:space="0" w:color="auto"/>
            <w:left w:val="none" w:sz="0" w:space="0" w:color="auto"/>
            <w:bottom w:val="none" w:sz="0" w:space="0" w:color="auto"/>
            <w:right w:val="none" w:sz="0" w:space="0" w:color="auto"/>
          </w:divBdr>
        </w:div>
        <w:div w:id="929436179">
          <w:marLeft w:val="480"/>
          <w:marRight w:val="0"/>
          <w:marTop w:val="0"/>
          <w:marBottom w:val="0"/>
          <w:divBdr>
            <w:top w:val="none" w:sz="0" w:space="0" w:color="auto"/>
            <w:left w:val="none" w:sz="0" w:space="0" w:color="auto"/>
            <w:bottom w:val="none" w:sz="0" w:space="0" w:color="auto"/>
            <w:right w:val="none" w:sz="0" w:space="0" w:color="auto"/>
          </w:divBdr>
        </w:div>
        <w:div w:id="2069449051">
          <w:marLeft w:val="480"/>
          <w:marRight w:val="0"/>
          <w:marTop w:val="0"/>
          <w:marBottom w:val="0"/>
          <w:divBdr>
            <w:top w:val="none" w:sz="0" w:space="0" w:color="auto"/>
            <w:left w:val="none" w:sz="0" w:space="0" w:color="auto"/>
            <w:bottom w:val="none" w:sz="0" w:space="0" w:color="auto"/>
            <w:right w:val="none" w:sz="0" w:space="0" w:color="auto"/>
          </w:divBdr>
        </w:div>
        <w:div w:id="1292130003">
          <w:marLeft w:val="480"/>
          <w:marRight w:val="0"/>
          <w:marTop w:val="0"/>
          <w:marBottom w:val="0"/>
          <w:divBdr>
            <w:top w:val="none" w:sz="0" w:space="0" w:color="auto"/>
            <w:left w:val="none" w:sz="0" w:space="0" w:color="auto"/>
            <w:bottom w:val="none" w:sz="0" w:space="0" w:color="auto"/>
            <w:right w:val="none" w:sz="0" w:space="0" w:color="auto"/>
          </w:divBdr>
        </w:div>
        <w:div w:id="266040724">
          <w:marLeft w:val="480"/>
          <w:marRight w:val="0"/>
          <w:marTop w:val="0"/>
          <w:marBottom w:val="0"/>
          <w:divBdr>
            <w:top w:val="none" w:sz="0" w:space="0" w:color="auto"/>
            <w:left w:val="none" w:sz="0" w:space="0" w:color="auto"/>
            <w:bottom w:val="none" w:sz="0" w:space="0" w:color="auto"/>
            <w:right w:val="none" w:sz="0" w:space="0" w:color="auto"/>
          </w:divBdr>
        </w:div>
        <w:div w:id="1589384599">
          <w:marLeft w:val="480"/>
          <w:marRight w:val="0"/>
          <w:marTop w:val="0"/>
          <w:marBottom w:val="0"/>
          <w:divBdr>
            <w:top w:val="none" w:sz="0" w:space="0" w:color="auto"/>
            <w:left w:val="none" w:sz="0" w:space="0" w:color="auto"/>
            <w:bottom w:val="none" w:sz="0" w:space="0" w:color="auto"/>
            <w:right w:val="none" w:sz="0" w:space="0" w:color="auto"/>
          </w:divBdr>
        </w:div>
        <w:div w:id="1299800149">
          <w:marLeft w:val="480"/>
          <w:marRight w:val="0"/>
          <w:marTop w:val="0"/>
          <w:marBottom w:val="0"/>
          <w:divBdr>
            <w:top w:val="none" w:sz="0" w:space="0" w:color="auto"/>
            <w:left w:val="none" w:sz="0" w:space="0" w:color="auto"/>
            <w:bottom w:val="none" w:sz="0" w:space="0" w:color="auto"/>
            <w:right w:val="none" w:sz="0" w:space="0" w:color="auto"/>
          </w:divBdr>
        </w:div>
        <w:div w:id="1415275924">
          <w:marLeft w:val="480"/>
          <w:marRight w:val="0"/>
          <w:marTop w:val="0"/>
          <w:marBottom w:val="0"/>
          <w:divBdr>
            <w:top w:val="none" w:sz="0" w:space="0" w:color="auto"/>
            <w:left w:val="none" w:sz="0" w:space="0" w:color="auto"/>
            <w:bottom w:val="none" w:sz="0" w:space="0" w:color="auto"/>
            <w:right w:val="none" w:sz="0" w:space="0" w:color="auto"/>
          </w:divBdr>
        </w:div>
        <w:div w:id="104887320">
          <w:marLeft w:val="480"/>
          <w:marRight w:val="0"/>
          <w:marTop w:val="0"/>
          <w:marBottom w:val="0"/>
          <w:divBdr>
            <w:top w:val="none" w:sz="0" w:space="0" w:color="auto"/>
            <w:left w:val="none" w:sz="0" w:space="0" w:color="auto"/>
            <w:bottom w:val="none" w:sz="0" w:space="0" w:color="auto"/>
            <w:right w:val="none" w:sz="0" w:space="0" w:color="auto"/>
          </w:divBdr>
        </w:div>
        <w:div w:id="1475219450">
          <w:marLeft w:val="480"/>
          <w:marRight w:val="0"/>
          <w:marTop w:val="0"/>
          <w:marBottom w:val="0"/>
          <w:divBdr>
            <w:top w:val="none" w:sz="0" w:space="0" w:color="auto"/>
            <w:left w:val="none" w:sz="0" w:space="0" w:color="auto"/>
            <w:bottom w:val="none" w:sz="0" w:space="0" w:color="auto"/>
            <w:right w:val="none" w:sz="0" w:space="0" w:color="auto"/>
          </w:divBdr>
        </w:div>
        <w:div w:id="1963076657">
          <w:marLeft w:val="480"/>
          <w:marRight w:val="0"/>
          <w:marTop w:val="0"/>
          <w:marBottom w:val="0"/>
          <w:divBdr>
            <w:top w:val="none" w:sz="0" w:space="0" w:color="auto"/>
            <w:left w:val="none" w:sz="0" w:space="0" w:color="auto"/>
            <w:bottom w:val="none" w:sz="0" w:space="0" w:color="auto"/>
            <w:right w:val="none" w:sz="0" w:space="0" w:color="auto"/>
          </w:divBdr>
        </w:div>
        <w:div w:id="1519851031">
          <w:marLeft w:val="480"/>
          <w:marRight w:val="0"/>
          <w:marTop w:val="0"/>
          <w:marBottom w:val="0"/>
          <w:divBdr>
            <w:top w:val="none" w:sz="0" w:space="0" w:color="auto"/>
            <w:left w:val="none" w:sz="0" w:space="0" w:color="auto"/>
            <w:bottom w:val="none" w:sz="0" w:space="0" w:color="auto"/>
            <w:right w:val="none" w:sz="0" w:space="0" w:color="auto"/>
          </w:divBdr>
        </w:div>
      </w:divsChild>
    </w:div>
    <w:div w:id="68499143">
      <w:bodyDiv w:val="1"/>
      <w:marLeft w:val="0"/>
      <w:marRight w:val="0"/>
      <w:marTop w:val="0"/>
      <w:marBottom w:val="0"/>
      <w:divBdr>
        <w:top w:val="none" w:sz="0" w:space="0" w:color="auto"/>
        <w:left w:val="none" w:sz="0" w:space="0" w:color="auto"/>
        <w:bottom w:val="none" w:sz="0" w:space="0" w:color="auto"/>
        <w:right w:val="none" w:sz="0" w:space="0" w:color="auto"/>
      </w:divBdr>
      <w:divsChild>
        <w:div w:id="573470485">
          <w:marLeft w:val="480"/>
          <w:marRight w:val="0"/>
          <w:marTop w:val="0"/>
          <w:marBottom w:val="0"/>
          <w:divBdr>
            <w:top w:val="none" w:sz="0" w:space="0" w:color="auto"/>
            <w:left w:val="none" w:sz="0" w:space="0" w:color="auto"/>
            <w:bottom w:val="none" w:sz="0" w:space="0" w:color="auto"/>
            <w:right w:val="none" w:sz="0" w:space="0" w:color="auto"/>
          </w:divBdr>
        </w:div>
      </w:divsChild>
    </w:div>
    <w:div w:id="78646092">
      <w:bodyDiv w:val="1"/>
      <w:marLeft w:val="0"/>
      <w:marRight w:val="0"/>
      <w:marTop w:val="0"/>
      <w:marBottom w:val="0"/>
      <w:divBdr>
        <w:top w:val="none" w:sz="0" w:space="0" w:color="auto"/>
        <w:left w:val="none" w:sz="0" w:space="0" w:color="auto"/>
        <w:bottom w:val="none" w:sz="0" w:space="0" w:color="auto"/>
        <w:right w:val="none" w:sz="0" w:space="0" w:color="auto"/>
      </w:divBdr>
    </w:div>
    <w:div w:id="91752662">
      <w:bodyDiv w:val="1"/>
      <w:marLeft w:val="0"/>
      <w:marRight w:val="0"/>
      <w:marTop w:val="0"/>
      <w:marBottom w:val="0"/>
      <w:divBdr>
        <w:top w:val="none" w:sz="0" w:space="0" w:color="auto"/>
        <w:left w:val="none" w:sz="0" w:space="0" w:color="auto"/>
        <w:bottom w:val="none" w:sz="0" w:space="0" w:color="auto"/>
        <w:right w:val="none" w:sz="0" w:space="0" w:color="auto"/>
      </w:divBdr>
    </w:div>
    <w:div w:id="93862196">
      <w:bodyDiv w:val="1"/>
      <w:marLeft w:val="0"/>
      <w:marRight w:val="0"/>
      <w:marTop w:val="0"/>
      <w:marBottom w:val="0"/>
      <w:divBdr>
        <w:top w:val="none" w:sz="0" w:space="0" w:color="auto"/>
        <w:left w:val="none" w:sz="0" w:space="0" w:color="auto"/>
        <w:bottom w:val="none" w:sz="0" w:space="0" w:color="auto"/>
        <w:right w:val="none" w:sz="0" w:space="0" w:color="auto"/>
      </w:divBdr>
    </w:div>
    <w:div w:id="97067723">
      <w:bodyDiv w:val="1"/>
      <w:marLeft w:val="0"/>
      <w:marRight w:val="0"/>
      <w:marTop w:val="0"/>
      <w:marBottom w:val="0"/>
      <w:divBdr>
        <w:top w:val="none" w:sz="0" w:space="0" w:color="auto"/>
        <w:left w:val="none" w:sz="0" w:space="0" w:color="auto"/>
        <w:bottom w:val="none" w:sz="0" w:space="0" w:color="auto"/>
        <w:right w:val="none" w:sz="0" w:space="0" w:color="auto"/>
      </w:divBdr>
      <w:divsChild>
        <w:div w:id="387921930">
          <w:marLeft w:val="0"/>
          <w:marRight w:val="0"/>
          <w:marTop w:val="0"/>
          <w:marBottom w:val="0"/>
          <w:divBdr>
            <w:top w:val="single" w:sz="2" w:space="0" w:color="D9D9E3"/>
            <w:left w:val="single" w:sz="2" w:space="0" w:color="D9D9E3"/>
            <w:bottom w:val="single" w:sz="2" w:space="0" w:color="D9D9E3"/>
            <w:right w:val="single" w:sz="2" w:space="0" w:color="D9D9E3"/>
          </w:divBdr>
          <w:divsChild>
            <w:div w:id="550848137">
              <w:marLeft w:val="0"/>
              <w:marRight w:val="0"/>
              <w:marTop w:val="0"/>
              <w:marBottom w:val="0"/>
              <w:divBdr>
                <w:top w:val="single" w:sz="2" w:space="0" w:color="D9D9E3"/>
                <w:left w:val="single" w:sz="2" w:space="0" w:color="D9D9E3"/>
                <w:bottom w:val="single" w:sz="2" w:space="0" w:color="D9D9E3"/>
                <w:right w:val="single" w:sz="2" w:space="0" w:color="D9D9E3"/>
              </w:divBdr>
              <w:divsChild>
                <w:div w:id="1980576619">
                  <w:marLeft w:val="0"/>
                  <w:marRight w:val="0"/>
                  <w:marTop w:val="0"/>
                  <w:marBottom w:val="0"/>
                  <w:divBdr>
                    <w:top w:val="single" w:sz="2" w:space="0" w:color="D9D9E3"/>
                    <w:left w:val="single" w:sz="2" w:space="0" w:color="D9D9E3"/>
                    <w:bottom w:val="single" w:sz="2" w:space="0" w:color="D9D9E3"/>
                    <w:right w:val="single" w:sz="2" w:space="0" w:color="D9D9E3"/>
                  </w:divBdr>
                  <w:divsChild>
                    <w:div w:id="1034041531">
                      <w:marLeft w:val="0"/>
                      <w:marRight w:val="0"/>
                      <w:marTop w:val="0"/>
                      <w:marBottom w:val="0"/>
                      <w:divBdr>
                        <w:top w:val="single" w:sz="2" w:space="0" w:color="D9D9E3"/>
                        <w:left w:val="single" w:sz="2" w:space="0" w:color="D9D9E3"/>
                        <w:bottom w:val="single" w:sz="2" w:space="0" w:color="D9D9E3"/>
                        <w:right w:val="single" w:sz="2" w:space="0" w:color="D9D9E3"/>
                      </w:divBdr>
                      <w:divsChild>
                        <w:div w:id="1286813324">
                          <w:marLeft w:val="0"/>
                          <w:marRight w:val="0"/>
                          <w:marTop w:val="0"/>
                          <w:marBottom w:val="0"/>
                          <w:divBdr>
                            <w:top w:val="single" w:sz="2" w:space="0" w:color="D9D9E3"/>
                            <w:left w:val="single" w:sz="2" w:space="0" w:color="D9D9E3"/>
                            <w:bottom w:val="single" w:sz="2" w:space="0" w:color="D9D9E3"/>
                            <w:right w:val="single" w:sz="2" w:space="0" w:color="D9D9E3"/>
                          </w:divBdr>
                          <w:divsChild>
                            <w:div w:id="107126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8298">
                                  <w:marLeft w:val="0"/>
                                  <w:marRight w:val="0"/>
                                  <w:marTop w:val="0"/>
                                  <w:marBottom w:val="0"/>
                                  <w:divBdr>
                                    <w:top w:val="single" w:sz="2" w:space="0" w:color="D9D9E3"/>
                                    <w:left w:val="single" w:sz="2" w:space="0" w:color="D9D9E3"/>
                                    <w:bottom w:val="single" w:sz="2" w:space="0" w:color="D9D9E3"/>
                                    <w:right w:val="single" w:sz="2" w:space="0" w:color="D9D9E3"/>
                                  </w:divBdr>
                                  <w:divsChild>
                                    <w:div w:id="455874562">
                                      <w:marLeft w:val="0"/>
                                      <w:marRight w:val="0"/>
                                      <w:marTop w:val="0"/>
                                      <w:marBottom w:val="0"/>
                                      <w:divBdr>
                                        <w:top w:val="single" w:sz="2" w:space="0" w:color="D9D9E3"/>
                                        <w:left w:val="single" w:sz="2" w:space="0" w:color="D9D9E3"/>
                                        <w:bottom w:val="single" w:sz="2" w:space="0" w:color="D9D9E3"/>
                                        <w:right w:val="single" w:sz="2" w:space="0" w:color="D9D9E3"/>
                                      </w:divBdr>
                                      <w:divsChild>
                                        <w:div w:id="166142652">
                                          <w:marLeft w:val="0"/>
                                          <w:marRight w:val="0"/>
                                          <w:marTop w:val="0"/>
                                          <w:marBottom w:val="0"/>
                                          <w:divBdr>
                                            <w:top w:val="single" w:sz="2" w:space="0" w:color="D9D9E3"/>
                                            <w:left w:val="single" w:sz="2" w:space="0" w:color="D9D9E3"/>
                                            <w:bottom w:val="single" w:sz="2" w:space="0" w:color="D9D9E3"/>
                                            <w:right w:val="single" w:sz="2" w:space="0" w:color="D9D9E3"/>
                                          </w:divBdr>
                                          <w:divsChild>
                                            <w:div w:id="202400505">
                                              <w:marLeft w:val="0"/>
                                              <w:marRight w:val="0"/>
                                              <w:marTop w:val="0"/>
                                              <w:marBottom w:val="0"/>
                                              <w:divBdr>
                                                <w:top w:val="single" w:sz="2" w:space="0" w:color="D9D9E3"/>
                                                <w:left w:val="single" w:sz="2" w:space="0" w:color="D9D9E3"/>
                                                <w:bottom w:val="single" w:sz="2" w:space="0" w:color="D9D9E3"/>
                                                <w:right w:val="single" w:sz="2" w:space="0" w:color="D9D9E3"/>
                                              </w:divBdr>
                                              <w:divsChild>
                                                <w:div w:id="1248422733">
                                                  <w:marLeft w:val="0"/>
                                                  <w:marRight w:val="0"/>
                                                  <w:marTop w:val="0"/>
                                                  <w:marBottom w:val="0"/>
                                                  <w:divBdr>
                                                    <w:top w:val="single" w:sz="2" w:space="0" w:color="D9D9E3"/>
                                                    <w:left w:val="single" w:sz="2" w:space="0" w:color="D9D9E3"/>
                                                    <w:bottom w:val="single" w:sz="2" w:space="0" w:color="D9D9E3"/>
                                                    <w:right w:val="single" w:sz="2" w:space="0" w:color="D9D9E3"/>
                                                  </w:divBdr>
                                                  <w:divsChild>
                                                    <w:div w:id="3473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463133">
          <w:marLeft w:val="0"/>
          <w:marRight w:val="0"/>
          <w:marTop w:val="0"/>
          <w:marBottom w:val="0"/>
          <w:divBdr>
            <w:top w:val="none" w:sz="0" w:space="0" w:color="auto"/>
            <w:left w:val="none" w:sz="0" w:space="0" w:color="auto"/>
            <w:bottom w:val="none" w:sz="0" w:space="0" w:color="auto"/>
            <w:right w:val="none" w:sz="0" w:space="0" w:color="auto"/>
          </w:divBdr>
        </w:div>
      </w:divsChild>
    </w:div>
    <w:div w:id="100076861">
      <w:bodyDiv w:val="1"/>
      <w:marLeft w:val="0"/>
      <w:marRight w:val="0"/>
      <w:marTop w:val="0"/>
      <w:marBottom w:val="0"/>
      <w:divBdr>
        <w:top w:val="none" w:sz="0" w:space="0" w:color="auto"/>
        <w:left w:val="none" w:sz="0" w:space="0" w:color="auto"/>
        <w:bottom w:val="none" w:sz="0" w:space="0" w:color="auto"/>
        <w:right w:val="none" w:sz="0" w:space="0" w:color="auto"/>
      </w:divBdr>
      <w:divsChild>
        <w:div w:id="747963066">
          <w:marLeft w:val="480"/>
          <w:marRight w:val="0"/>
          <w:marTop w:val="0"/>
          <w:marBottom w:val="0"/>
          <w:divBdr>
            <w:top w:val="none" w:sz="0" w:space="0" w:color="auto"/>
            <w:left w:val="none" w:sz="0" w:space="0" w:color="auto"/>
            <w:bottom w:val="none" w:sz="0" w:space="0" w:color="auto"/>
            <w:right w:val="none" w:sz="0" w:space="0" w:color="auto"/>
          </w:divBdr>
        </w:div>
        <w:div w:id="371658816">
          <w:marLeft w:val="480"/>
          <w:marRight w:val="0"/>
          <w:marTop w:val="0"/>
          <w:marBottom w:val="0"/>
          <w:divBdr>
            <w:top w:val="none" w:sz="0" w:space="0" w:color="auto"/>
            <w:left w:val="none" w:sz="0" w:space="0" w:color="auto"/>
            <w:bottom w:val="none" w:sz="0" w:space="0" w:color="auto"/>
            <w:right w:val="none" w:sz="0" w:space="0" w:color="auto"/>
          </w:divBdr>
        </w:div>
        <w:div w:id="1690644985">
          <w:marLeft w:val="480"/>
          <w:marRight w:val="0"/>
          <w:marTop w:val="0"/>
          <w:marBottom w:val="0"/>
          <w:divBdr>
            <w:top w:val="none" w:sz="0" w:space="0" w:color="auto"/>
            <w:left w:val="none" w:sz="0" w:space="0" w:color="auto"/>
            <w:bottom w:val="none" w:sz="0" w:space="0" w:color="auto"/>
            <w:right w:val="none" w:sz="0" w:space="0" w:color="auto"/>
          </w:divBdr>
        </w:div>
        <w:div w:id="949318485">
          <w:marLeft w:val="480"/>
          <w:marRight w:val="0"/>
          <w:marTop w:val="0"/>
          <w:marBottom w:val="0"/>
          <w:divBdr>
            <w:top w:val="none" w:sz="0" w:space="0" w:color="auto"/>
            <w:left w:val="none" w:sz="0" w:space="0" w:color="auto"/>
            <w:bottom w:val="none" w:sz="0" w:space="0" w:color="auto"/>
            <w:right w:val="none" w:sz="0" w:space="0" w:color="auto"/>
          </w:divBdr>
        </w:div>
        <w:div w:id="652414297">
          <w:marLeft w:val="480"/>
          <w:marRight w:val="0"/>
          <w:marTop w:val="0"/>
          <w:marBottom w:val="0"/>
          <w:divBdr>
            <w:top w:val="none" w:sz="0" w:space="0" w:color="auto"/>
            <w:left w:val="none" w:sz="0" w:space="0" w:color="auto"/>
            <w:bottom w:val="none" w:sz="0" w:space="0" w:color="auto"/>
            <w:right w:val="none" w:sz="0" w:space="0" w:color="auto"/>
          </w:divBdr>
        </w:div>
        <w:div w:id="359624312">
          <w:marLeft w:val="480"/>
          <w:marRight w:val="0"/>
          <w:marTop w:val="0"/>
          <w:marBottom w:val="0"/>
          <w:divBdr>
            <w:top w:val="none" w:sz="0" w:space="0" w:color="auto"/>
            <w:left w:val="none" w:sz="0" w:space="0" w:color="auto"/>
            <w:bottom w:val="none" w:sz="0" w:space="0" w:color="auto"/>
            <w:right w:val="none" w:sz="0" w:space="0" w:color="auto"/>
          </w:divBdr>
        </w:div>
        <w:div w:id="229342326">
          <w:marLeft w:val="480"/>
          <w:marRight w:val="0"/>
          <w:marTop w:val="0"/>
          <w:marBottom w:val="0"/>
          <w:divBdr>
            <w:top w:val="none" w:sz="0" w:space="0" w:color="auto"/>
            <w:left w:val="none" w:sz="0" w:space="0" w:color="auto"/>
            <w:bottom w:val="none" w:sz="0" w:space="0" w:color="auto"/>
            <w:right w:val="none" w:sz="0" w:space="0" w:color="auto"/>
          </w:divBdr>
        </w:div>
        <w:div w:id="1701541288">
          <w:marLeft w:val="480"/>
          <w:marRight w:val="0"/>
          <w:marTop w:val="0"/>
          <w:marBottom w:val="0"/>
          <w:divBdr>
            <w:top w:val="none" w:sz="0" w:space="0" w:color="auto"/>
            <w:left w:val="none" w:sz="0" w:space="0" w:color="auto"/>
            <w:bottom w:val="none" w:sz="0" w:space="0" w:color="auto"/>
            <w:right w:val="none" w:sz="0" w:space="0" w:color="auto"/>
          </w:divBdr>
        </w:div>
        <w:div w:id="1558316789">
          <w:marLeft w:val="480"/>
          <w:marRight w:val="0"/>
          <w:marTop w:val="0"/>
          <w:marBottom w:val="0"/>
          <w:divBdr>
            <w:top w:val="none" w:sz="0" w:space="0" w:color="auto"/>
            <w:left w:val="none" w:sz="0" w:space="0" w:color="auto"/>
            <w:bottom w:val="none" w:sz="0" w:space="0" w:color="auto"/>
            <w:right w:val="none" w:sz="0" w:space="0" w:color="auto"/>
          </w:divBdr>
        </w:div>
        <w:div w:id="1921400444">
          <w:marLeft w:val="480"/>
          <w:marRight w:val="0"/>
          <w:marTop w:val="0"/>
          <w:marBottom w:val="0"/>
          <w:divBdr>
            <w:top w:val="none" w:sz="0" w:space="0" w:color="auto"/>
            <w:left w:val="none" w:sz="0" w:space="0" w:color="auto"/>
            <w:bottom w:val="none" w:sz="0" w:space="0" w:color="auto"/>
            <w:right w:val="none" w:sz="0" w:space="0" w:color="auto"/>
          </w:divBdr>
        </w:div>
        <w:div w:id="863831884">
          <w:marLeft w:val="480"/>
          <w:marRight w:val="0"/>
          <w:marTop w:val="0"/>
          <w:marBottom w:val="0"/>
          <w:divBdr>
            <w:top w:val="none" w:sz="0" w:space="0" w:color="auto"/>
            <w:left w:val="none" w:sz="0" w:space="0" w:color="auto"/>
            <w:bottom w:val="none" w:sz="0" w:space="0" w:color="auto"/>
            <w:right w:val="none" w:sz="0" w:space="0" w:color="auto"/>
          </w:divBdr>
        </w:div>
        <w:div w:id="1952665574">
          <w:marLeft w:val="480"/>
          <w:marRight w:val="0"/>
          <w:marTop w:val="0"/>
          <w:marBottom w:val="0"/>
          <w:divBdr>
            <w:top w:val="none" w:sz="0" w:space="0" w:color="auto"/>
            <w:left w:val="none" w:sz="0" w:space="0" w:color="auto"/>
            <w:bottom w:val="none" w:sz="0" w:space="0" w:color="auto"/>
            <w:right w:val="none" w:sz="0" w:space="0" w:color="auto"/>
          </w:divBdr>
        </w:div>
        <w:div w:id="1318454699">
          <w:marLeft w:val="480"/>
          <w:marRight w:val="0"/>
          <w:marTop w:val="0"/>
          <w:marBottom w:val="0"/>
          <w:divBdr>
            <w:top w:val="none" w:sz="0" w:space="0" w:color="auto"/>
            <w:left w:val="none" w:sz="0" w:space="0" w:color="auto"/>
            <w:bottom w:val="none" w:sz="0" w:space="0" w:color="auto"/>
            <w:right w:val="none" w:sz="0" w:space="0" w:color="auto"/>
          </w:divBdr>
        </w:div>
        <w:div w:id="1948930484">
          <w:marLeft w:val="480"/>
          <w:marRight w:val="0"/>
          <w:marTop w:val="0"/>
          <w:marBottom w:val="0"/>
          <w:divBdr>
            <w:top w:val="none" w:sz="0" w:space="0" w:color="auto"/>
            <w:left w:val="none" w:sz="0" w:space="0" w:color="auto"/>
            <w:bottom w:val="none" w:sz="0" w:space="0" w:color="auto"/>
            <w:right w:val="none" w:sz="0" w:space="0" w:color="auto"/>
          </w:divBdr>
        </w:div>
      </w:divsChild>
    </w:div>
    <w:div w:id="100419366">
      <w:bodyDiv w:val="1"/>
      <w:marLeft w:val="0"/>
      <w:marRight w:val="0"/>
      <w:marTop w:val="0"/>
      <w:marBottom w:val="0"/>
      <w:divBdr>
        <w:top w:val="none" w:sz="0" w:space="0" w:color="auto"/>
        <w:left w:val="none" w:sz="0" w:space="0" w:color="auto"/>
        <w:bottom w:val="none" w:sz="0" w:space="0" w:color="auto"/>
        <w:right w:val="none" w:sz="0" w:space="0" w:color="auto"/>
      </w:divBdr>
    </w:div>
    <w:div w:id="101733292">
      <w:bodyDiv w:val="1"/>
      <w:marLeft w:val="0"/>
      <w:marRight w:val="0"/>
      <w:marTop w:val="0"/>
      <w:marBottom w:val="0"/>
      <w:divBdr>
        <w:top w:val="none" w:sz="0" w:space="0" w:color="auto"/>
        <w:left w:val="none" w:sz="0" w:space="0" w:color="auto"/>
        <w:bottom w:val="none" w:sz="0" w:space="0" w:color="auto"/>
        <w:right w:val="none" w:sz="0" w:space="0" w:color="auto"/>
      </w:divBdr>
    </w:div>
    <w:div w:id="102503200">
      <w:bodyDiv w:val="1"/>
      <w:marLeft w:val="0"/>
      <w:marRight w:val="0"/>
      <w:marTop w:val="0"/>
      <w:marBottom w:val="0"/>
      <w:divBdr>
        <w:top w:val="none" w:sz="0" w:space="0" w:color="auto"/>
        <w:left w:val="none" w:sz="0" w:space="0" w:color="auto"/>
        <w:bottom w:val="none" w:sz="0" w:space="0" w:color="auto"/>
        <w:right w:val="none" w:sz="0" w:space="0" w:color="auto"/>
      </w:divBdr>
      <w:divsChild>
        <w:div w:id="1545174909">
          <w:marLeft w:val="480"/>
          <w:marRight w:val="0"/>
          <w:marTop w:val="0"/>
          <w:marBottom w:val="0"/>
          <w:divBdr>
            <w:top w:val="none" w:sz="0" w:space="0" w:color="auto"/>
            <w:left w:val="none" w:sz="0" w:space="0" w:color="auto"/>
            <w:bottom w:val="none" w:sz="0" w:space="0" w:color="auto"/>
            <w:right w:val="none" w:sz="0" w:space="0" w:color="auto"/>
          </w:divBdr>
        </w:div>
        <w:div w:id="2065524143">
          <w:marLeft w:val="480"/>
          <w:marRight w:val="0"/>
          <w:marTop w:val="0"/>
          <w:marBottom w:val="0"/>
          <w:divBdr>
            <w:top w:val="none" w:sz="0" w:space="0" w:color="auto"/>
            <w:left w:val="none" w:sz="0" w:space="0" w:color="auto"/>
            <w:bottom w:val="none" w:sz="0" w:space="0" w:color="auto"/>
            <w:right w:val="none" w:sz="0" w:space="0" w:color="auto"/>
          </w:divBdr>
        </w:div>
        <w:div w:id="173958539">
          <w:marLeft w:val="480"/>
          <w:marRight w:val="0"/>
          <w:marTop w:val="0"/>
          <w:marBottom w:val="0"/>
          <w:divBdr>
            <w:top w:val="none" w:sz="0" w:space="0" w:color="auto"/>
            <w:left w:val="none" w:sz="0" w:space="0" w:color="auto"/>
            <w:bottom w:val="none" w:sz="0" w:space="0" w:color="auto"/>
            <w:right w:val="none" w:sz="0" w:space="0" w:color="auto"/>
          </w:divBdr>
        </w:div>
        <w:div w:id="822240179">
          <w:marLeft w:val="480"/>
          <w:marRight w:val="0"/>
          <w:marTop w:val="0"/>
          <w:marBottom w:val="0"/>
          <w:divBdr>
            <w:top w:val="none" w:sz="0" w:space="0" w:color="auto"/>
            <w:left w:val="none" w:sz="0" w:space="0" w:color="auto"/>
            <w:bottom w:val="none" w:sz="0" w:space="0" w:color="auto"/>
            <w:right w:val="none" w:sz="0" w:space="0" w:color="auto"/>
          </w:divBdr>
        </w:div>
        <w:div w:id="1636256849">
          <w:marLeft w:val="480"/>
          <w:marRight w:val="0"/>
          <w:marTop w:val="0"/>
          <w:marBottom w:val="0"/>
          <w:divBdr>
            <w:top w:val="none" w:sz="0" w:space="0" w:color="auto"/>
            <w:left w:val="none" w:sz="0" w:space="0" w:color="auto"/>
            <w:bottom w:val="none" w:sz="0" w:space="0" w:color="auto"/>
            <w:right w:val="none" w:sz="0" w:space="0" w:color="auto"/>
          </w:divBdr>
        </w:div>
        <w:div w:id="1819112101">
          <w:marLeft w:val="480"/>
          <w:marRight w:val="0"/>
          <w:marTop w:val="0"/>
          <w:marBottom w:val="0"/>
          <w:divBdr>
            <w:top w:val="none" w:sz="0" w:space="0" w:color="auto"/>
            <w:left w:val="none" w:sz="0" w:space="0" w:color="auto"/>
            <w:bottom w:val="none" w:sz="0" w:space="0" w:color="auto"/>
            <w:right w:val="none" w:sz="0" w:space="0" w:color="auto"/>
          </w:divBdr>
        </w:div>
        <w:div w:id="1549220151">
          <w:marLeft w:val="480"/>
          <w:marRight w:val="0"/>
          <w:marTop w:val="0"/>
          <w:marBottom w:val="0"/>
          <w:divBdr>
            <w:top w:val="none" w:sz="0" w:space="0" w:color="auto"/>
            <w:left w:val="none" w:sz="0" w:space="0" w:color="auto"/>
            <w:bottom w:val="none" w:sz="0" w:space="0" w:color="auto"/>
            <w:right w:val="none" w:sz="0" w:space="0" w:color="auto"/>
          </w:divBdr>
        </w:div>
        <w:div w:id="483545125">
          <w:marLeft w:val="480"/>
          <w:marRight w:val="0"/>
          <w:marTop w:val="0"/>
          <w:marBottom w:val="0"/>
          <w:divBdr>
            <w:top w:val="none" w:sz="0" w:space="0" w:color="auto"/>
            <w:left w:val="none" w:sz="0" w:space="0" w:color="auto"/>
            <w:bottom w:val="none" w:sz="0" w:space="0" w:color="auto"/>
            <w:right w:val="none" w:sz="0" w:space="0" w:color="auto"/>
          </w:divBdr>
        </w:div>
        <w:div w:id="1148131297">
          <w:marLeft w:val="480"/>
          <w:marRight w:val="0"/>
          <w:marTop w:val="0"/>
          <w:marBottom w:val="0"/>
          <w:divBdr>
            <w:top w:val="none" w:sz="0" w:space="0" w:color="auto"/>
            <w:left w:val="none" w:sz="0" w:space="0" w:color="auto"/>
            <w:bottom w:val="none" w:sz="0" w:space="0" w:color="auto"/>
            <w:right w:val="none" w:sz="0" w:space="0" w:color="auto"/>
          </w:divBdr>
        </w:div>
        <w:div w:id="561141008">
          <w:marLeft w:val="480"/>
          <w:marRight w:val="0"/>
          <w:marTop w:val="0"/>
          <w:marBottom w:val="0"/>
          <w:divBdr>
            <w:top w:val="none" w:sz="0" w:space="0" w:color="auto"/>
            <w:left w:val="none" w:sz="0" w:space="0" w:color="auto"/>
            <w:bottom w:val="none" w:sz="0" w:space="0" w:color="auto"/>
            <w:right w:val="none" w:sz="0" w:space="0" w:color="auto"/>
          </w:divBdr>
        </w:div>
        <w:div w:id="2028873420">
          <w:marLeft w:val="480"/>
          <w:marRight w:val="0"/>
          <w:marTop w:val="0"/>
          <w:marBottom w:val="0"/>
          <w:divBdr>
            <w:top w:val="none" w:sz="0" w:space="0" w:color="auto"/>
            <w:left w:val="none" w:sz="0" w:space="0" w:color="auto"/>
            <w:bottom w:val="none" w:sz="0" w:space="0" w:color="auto"/>
            <w:right w:val="none" w:sz="0" w:space="0" w:color="auto"/>
          </w:divBdr>
        </w:div>
        <w:div w:id="1865705728">
          <w:marLeft w:val="480"/>
          <w:marRight w:val="0"/>
          <w:marTop w:val="0"/>
          <w:marBottom w:val="0"/>
          <w:divBdr>
            <w:top w:val="none" w:sz="0" w:space="0" w:color="auto"/>
            <w:left w:val="none" w:sz="0" w:space="0" w:color="auto"/>
            <w:bottom w:val="none" w:sz="0" w:space="0" w:color="auto"/>
            <w:right w:val="none" w:sz="0" w:space="0" w:color="auto"/>
          </w:divBdr>
        </w:div>
        <w:div w:id="1539391302">
          <w:marLeft w:val="480"/>
          <w:marRight w:val="0"/>
          <w:marTop w:val="0"/>
          <w:marBottom w:val="0"/>
          <w:divBdr>
            <w:top w:val="none" w:sz="0" w:space="0" w:color="auto"/>
            <w:left w:val="none" w:sz="0" w:space="0" w:color="auto"/>
            <w:bottom w:val="none" w:sz="0" w:space="0" w:color="auto"/>
            <w:right w:val="none" w:sz="0" w:space="0" w:color="auto"/>
          </w:divBdr>
        </w:div>
        <w:div w:id="1752773566">
          <w:marLeft w:val="480"/>
          <w:marRight w:val="0"/>
          <w:marTop w:val="0"/>
          <w:marBottom w:val="0"/>
          <w:divBdr>
            <w:top w:val="none" w:sz="0" w:space="0" w:color="auto"/>
            <w:left w:val="none" w:sz="0" w:space="0" w:color="auto"/>
            <w:bottom w:val="none" w:sz="0" w:space="0" w:color="auto"/>
            <w:right w:val="none" w:sz="0" w:space="0" w:color="auto"/>
          </w:divBdr>
        </w:div>
      </w:divsChild>
    </w:div>
    <w:div w:id="107479469">
      <w:bodyDiv w:val="1"/>
      <w:marLeft w:val="0"/>
      <w:marRight w:val="0"/>
      <w:marTop w:val="0"/>
      <w:marBottom w:val="0"/>
      <w:divBdr>
        <w:top w:val="none" w:sz="0" w:space="0" w:color="auto"/>
        <w:left w:val="none" w:sz="0" w:space="0" w:color="auto"/>
        <w:bottom w:val="none" w:sz="0" w:space="0" w:color="auto"/>
        <w:right w:val="none" w:sz="0" w:space="0" w:color="auto"/>
      </w:divBdr>
    </w:div>
    <w:div w:id="125201954">
      <w:bodyDiv w:val="1"/>
      <w:marLeft w:val="0"/>
      <w:marRight w:val="0"/>
      <w:marTop w:val="0"/>
      <w:marBottom w:val="0"/>
      <w:divBdr>
        <w:top w:val="none" w:sz="0" w:space="0" w:color="auto"/>
        <w:left w:val="none" w:sz="0" w:space="0" w:color="auto"/>
        <w:bottom w:val="none" w:sz="0" w:space="0" w:color="auto"/>
        <w:right w:val="none" w:sz="0" w:space="0" w:color="auto"/>
      </w:divBdr>
    </w:div>
    <w:div w:id="132986340">
      <w:bodyDiv w:val="1"/>
      <w:marLeft w:val="0"/>
      <w:marRight w:val="0"/>
      <w:marTop w:val="0"/>
      <w:marBottom w:val="0"/>
      <w:divBdr>
        <w:top w:val="none" w:sz="0" w:space="0" w:color="auto"/>
        <w:left w:val="none" w:sz="0" w:space="0" w:color="auto"/>
        <w:bottom w:val="none" w:sz="0" w:space="0" w:color="auto"/>
        <w:right w:val="none" w:sz="0" w:space="0" w:color="auto"/>
      </w:divBdr>
    </w:div>
    <w:div w:id="139613370">
      <w:bodyDiv w:val="1"/>
      <w:marLeft w:val="0"/>
      <w:marRight w:val="0"/>
      <w:marTop w:val="0"/>
      <w:marBottom w:val="0"/>
      <w:divBdr>
        <w:top w:val="none" w:sz="0" w:space="0" w:color="auto"/>
        <w:left w:val="none" w:sz="0" w:space="0" w:color="auto"/>
        <w:bottom w:val="none" w:sz="0" w:space="0" w:color="auto"/>
        <w:right w:val="none" w:sz="0" w:space="0" w:color="auto"/>
      </w:divBdr>
    </w:div>
    <w:div w:id="140780219">
      <w:bodyDiv w:val="1"/>
      <w:marLeft w:val="0"/>
      <w:marRight w:val="0"/>
      <w:marTop w:val="0"/>
      <w:marBottom w:val="0"/>
      <w:divBdr>
        <w:top w:val="none" w:sz="0" w:space="0" w:color="auto"/>
        <w:left w:val="none" w:sz="0" w:space="0" w:color="auto"/>
        <w:bottom w:val="none" w:sz="0" w:space="0" w:color="auto"/>
        <w:right w:val="none" w:sz="0" w:space="0" w:color="auto"/>
      </w:divBdr>
    </w:div>
    <w:div w:id="143132838">
      <w:bodyDiv w:val="1"/>
      <w:marLeft w:val="0"/>
      <w:marRight w:val="0"/>
      <w:marTop w:val="0"/>
      <w:marBottom w:val="0"/>
      <w:divBdr>
        <w:top w:val="none" w:sz="0" w:space="0" w:color="auto"/>
        <w:left w:val="none" w:sz="0" w:space="0" w:color="auto"/>
        <w:bottom w:val="none" w:sz="0" w:space="0" w:color="auto"/>
        <w:right w:val="none" w:sz="0" w:space="0" w:color="auto"/>
      </w:divBdr>
    </w:div>
    <w:div w:id="143738682">
      <w:bodyDiv w:val="1"/>
      <w:marLeft w:val="0"/>
      <w:marRight w:val="0"/>
      <w:marTop w:val="0"/>
      <w:marBottom w:val="0"/>
      <w:divBdr>
        <w:top w:val="none" w:sz="0" w:space="0" w:color="auto"/>
        <w:left w:val="none" w:sz="0" w:space="0" w:color="auto"/>
        <w:bottom w:val="none" w:sz="0" w:space="0" w:color="auto"/>
        <w:right w:val="none" w:sz="0" w:space="0" w:color="auto"/>
      </w:divBdr>
    </w:div>
    <w:div w:id="168178459">
      <w:bodyDiv w:val="1"/>
      <w:marLeft w:val="0"/>
      <w:marRight w:val="0"/>
      <w:marTop w:val="0"/>
      <w:marBottom w:val="0"/>
      <w:divBdr>
        <w:top w:val="none" w:sz="0" w:space="0" w:color="auto"/>
        <w:left w:val="none" w:sz="0" w:space="0" w:color="auto"/>
        <w:bottom w:val="none" w:sz="0" w:space="0" w:color="auto"/>
        <w:right w:val="none" w:sz="0" w:space="0" w:color="auto"/>
      </w:divBdr>
    </w:div>
    <w:div w:id="181674461">
      <w:bodyDiv w:val="1"/>
      <w:marLeft w:val="0"/>
      <w:marRight w:val="0"/>
      <w:marTop w:val="0"/>
      <w:marBottom w:val="0"/>
      <w:divBdr>
        <w:top w:val="none" w:sz="0" w:space="0" w:color="auto"/>
        <w:left w:val="none" w:sz="0" w:space="0" w:color="auto"/>
        <w:bottom w:val="none" w:sz="0" w:space="0" w:color="auto"/>
        <w:right w:val="none" w:sz="0" w:space="0" w:color="auto"/>
      </w:divBdr>
      <w:divsChild>
        <w:div w:id="534542500">
          <w:marLeft w:val="480"/>
          <w:marRight w:val="0"/>
          <w:marTop w:val="0"/>
          <w:marBottom w:val="0"/>
          <w:divBdr>
            <w:top w:val="none" w:sz="0" w:space="0" w:color="auto"/>
            <w:left w:val="none" w:sz="0" w:space="0" w:color="auto"/>
            <w:bottom w:val="none" w:sz="0" w:space="0" w:color="auto"/>
            <w:right w:val="none" w:sz="0" w:space="0" w:color="auto"/>
          </w:divBdr>
        </w:div>
        <w:div w:id="1335306366">
          <w:marLeft w:val="480"/>
          <w:marRight w:val="0"/>
          <w:marTop w:val="0"/>
          <w:marBottom w:val="0"/>
          <w:divBdr>
            <w:top w:val="none" w:sz="0" w:space="0" w:color="auto"/>
            <w:left w:val="none" w:sz="0" w:space="0" w:color="auto"/>
            <w:bottom w:val="none" w:sz="0" w:space="0" w:color="auto"/>
            <w:right w:val="none" w:sz="0" w:space="0" w:color="auto"/>
          </w:divBdr>
        </w:div>
        <w:div w:id="2044553017">
          <w:marLeft w:val="480"/>
          <w:marRight w:val="0"/>
          <w:marTop w:val="0"/>
          <w:marBottom w:val="0"/>
          <w:divBdr>
            <w:top w:val="none" w:sz="0" w:space="0" w:color="auto"/>
            <w:left w:val="none" w:sz="0" w:space="0" w:color="auto"/>
            <w:bottom w:val="none" w:sz="0" w:space="0" w:color="auto"/>
            <w:right w:val="none" w:sz="0" w:space="0" w:color="auto"/>
          </w:divBdr>
        </w:div>
        <w:div w:id="166143077">
          <w:marLeft w:val="480"/>
          <w:marRight w:val="0"/>
          <w:marTop w:val="0"/>
          <w:marBottom w:val="0"/>
          <w:divBdr>
            <w:top w:val="none" w:sz="0" w:space="0" w:color="auto"/>
            <w:left w:val="none" w:sz="0" w:space="0" w:color="auto"/>
            <w:bottom w:val="none" w:sz="0" w:space="0" w:color="auto"/>
            <w:right w:val="none" w:sz="0" w:space="0" w:color="auto"/>
          </w:divBdr>
        </w:div>
        <w:div w:id="1535967783">
          <w:marLeft w:val="480"/>
          <w:marRight w:val="0"/>
          <w:marTop w:val="0"/>
          <w:marBottom w:val="0"/>
          <w:divBdr>
            <w:top w:val="none" w:sz="0" w:space="0" w:color="auto"/>
            <w:left w:val="none" w:sz="0" w:space="0" w:color="auto"/>
            <w:bottom w:val="none" w:sz="0" w:space="0" w:color="auto"/>
            <w:right w:val="none" w:sz="0" w:space="0" w:color="auto"/>
          </w:divBdr>
        </w:div>
        <w:div w:id="224292976">
          <w:marLeft w:val="480"/>
          <w:marRight w:val="0"/>
          <w:marTop w:val="0"/>
          <w:marBottom w:val="0"/>
          <w:divBdr>
            <w:top w:val="none" w:sz="0" w:space="0" w:color="auto"/>
            <w:left w:val="none" w:sz="0" w:space="0" w:color="auto"/>
            <w:bottom w:val="none" w:sz="0" w:space="0" w:color="auto"/>
            <w:right w:val="none" w:sz="0" w:space="0" w:color="auto"/>
          </w:divBdr>
        </w:div>
        <w:div w:id="876820331">
          <w:marLeft w:val="480"/>
          <w:marRight w:val="0"/>
          <w:marTop w:val="0"/>
          <w:marBottom w:val="0"/>
          <w:divBdr>
            <w:top w:val="none" w:sz="0" w:space="0" w:color="auto"/>
            <w:left w:val="none" w:sz="0" w:space="0" w:color="auto"/>
            <w:bottom w:val="none" w:sz="0" w:space="0" w:color="auto"/>
            <w:right w:val="none" w:sz="0" w:space="0" w:color="auto"/>
          </w:divBdr>
        </w:div>
        <w:div w:id="538443818">
          <w:marLeft w:val="480"/>
          <w:marRight w:val="0"/>
          <w:marTop w:val="0"/>
          <w:marBottom w:val="0"/>
          <w:divBdr>
            <w:top w:val="none" w:sz="0" w:space="0" w:color="auto"/>
            <w:left w:val="none" w:sz="0" w:space="0" w:color="auto"/>
            <w:bottom w:val="none" w:sz="0" w:space="0" w:color="auto"/>
            <w:right w:val="none" w:sz="0" w:space="0" w:color="auto"/>
          </w:divBdr>
        </w:div>
        <w:div w:id="1357273062">
          <w:marLeft w:val="480"/>
          <w:marRight w:val="0"/>
          <w:marTop w:val="0"/>
          <w:marBottom w:val="0"/>
          <w:divBdr>
            <w:top w:val="none" w:sz="0" w:space="0" w:color="auto"/>
            <w:left w:val="none" w:sz="0" w:space="0" w:color="auto"/>
            <w:bottom w:val="none" w:sz="0" w:space="0" w:color="auto"/>
            <w:right w:val="none" w:sz="0" w:space="0" w:color="auto"/>
          </w:divBdr>
        </w:div>
        <w:div w:id="617416355">
          <w:marLeft w:val="480"/>
          <w:marRight w:val="0"/>
          <w:marTop w:val="0"/>
          <w:marBottom w:val="0"/>
          <w:divBdr>
            <w:top w:val="none" w:sz="0" w:space="0" w:color="auto"/>
            <w:left w:val="none" w:sz="0" w:space="0" w:color="auto"/>
            <w:bottom w:val="none" w:sz="0" w:space="0" w:color="auto"/>
            <w:right w:val="none" w:sz="0" w:space="0" w:color="auto"/>
          </w:divBdr>
        </w:div>
        <w:div w:id="737631092">
          <w:marLeft w:val="480"/>
          <w:marRight w:val="0"/>
          <w:marTop w:val="0"/>
          <w:marBottom w:val="0"/>
          <w:divBdr>
            <w:top w:val="none" w:sz="0" w:space="0" w:color="auto"/>
            <w:left w:val="none" w:sz="0" w:space="0" w:color="auto"/>
            <w:bottom w:val="none" w:sz="0" w:space="0" w:color="auto"/>
            <w:right w:val="none" w:sz="0" w:space="0" w:color="auto"/>
          </w:divBdr>
        </w:div>
        <w:div w:id="592281352">
          <w:marLeft w:val="480"/>
          <w:marRight w:val="0"/>
          <w:marTop w:val="0"/>
          <w:marBottom w:val="0"/>
          <w:divBdr>
            <w:top w:val="none" w:sz="0" w:space="0" w:color="auto"/>
            <w:left w:val="none" w:sz="0" w:space="0" w:color="auto"/>
            <w:bottom w:val="none" w:sz="0" w:space="0" w:color="auto"/>
            <w:right w:val="none" w:sz="0" w:space="0" w:color="auto"/>
          </w:divBdr>
        </w:div>
      </w:divsChild>
    </w:div>
    <w:div w:id="185021339">
      <w:bodyDiv w:val="1"/>
      <w:marLeft w:val="0"/>
      <w:marRight w:val="0"/>
      <w:marTop w:val="0"/>
      <w:marBottom w:val="0"/>
      <w:divBdr>
        <w:top w:val="none" w:sz="0" w:space="0" w:color="auto"/>
        <w:left w:val="none" w:sz="0" w:space="0" w:color="auto"/>
        <w:bottom w:val="none" w:sz="0" w:space="0" w:color="auto"/>
        <w:right w:val="none" w:sz="0" w:space="0" w:color="auto"/>
      </w:divBdr>
    </w:div>
    <w:div w:id="207498683">
      <w:bodyDiv w:val="1"/>
      <w:marLeft w:val="0"/>
      <w:marRight w:val="0"/>
      <w:marTop w:val="0"/>
      <w:marBottom w:val="0"/>
      <w:divBdr>
        <w:top w:val="none" w:sz="0" w:space="0" w:color="auto"/>
        <w:left w:val="none" w:sz="0" w:space="0" w:color="auto"/>
        <w:bottom w:val="none" w:sz="0" w:space="0" w:color="auto"/>
        <w:right w:val="none" w:sz="0" w:space="0" w:color="auto"/>
      </w:divBdr>
    </w:div>
    <w:div w:id="216822633">
      <w:bodyDiv w:val="1"/>
      <w:marLeft w:val="0"/>
      <w:marRight w:val="0"/>
      <w:marTop w:val="0"/>
      <w:marBottom w:val="0"/>
      <w:divBdr>
        <w:top w:val="none" w:sz="0" w:space="0" w:color="auto"/>
        <w:left w:val="none" w:sz="0" w:space="0" w:color="auto"/>
        <w:bottom w:val="none" w:sz="0" w:space="0" w:color="auto"/>
        <w:right w:val="none" w:sz="0" w:space="0" w:color="auto"/>
      </w:divBdr>
    </w:div>
    <w:div w:id="224875608">
      <w:bodyDiv w:val="1"/>
      <w:marLeft w:val="0"/>
      <w:marRight w:val="0"/>
      <w:marTop w:val="0"/>
      <w:marBottom w:val="0"/>
      <w:divBdr>
        <w:top w:val="none" w:sz="0" w:space="0" w:color="auto"/>
        <w:left w:val="none" w:sz="0" w:space="0" w:color="auto"/>
        <w:bottom w:val="none" w:sz="0" w:space="0" w:color="auto"/>
        <w:right w:val="none" w:sz="0" w:space="0" w:color="auto"/>
      </w:divBdr>
      <w:divsChild>
        <w:div w:id="1567455295">
          <w:marLeft w:val="480"/>
          <w:marRight w:val="0"/>
          <w:marTop w:val="0"/>
          <w:marBottom w:val="0"/>
          <w:divBdr>
            <w:top w:val="none" w:sz="0" w:space="0" w:color="auto"/>
            <w:left w:val="none" w:sz="0" w:space="0" w:color="auto"/>
            <w:bottom w:val="none" w:sz="0" w:space="0" w:color="auto"/>
            <w:right w:val="none" w:sz="0" w:space="0" w:color="auto"/>
          </w:divBdr>
        </w:div>
        <w:div w:id="849682587">
          <w:marLeft w:val="480"/>
          <w:marRight w:val="0"/>
          <w:marTop w:val="0"/>
          <w:marBottom w:val="0"/>
          <w:divBdr>
            <w:top w:val="none" w:sz="0" w:space="0" w:color="auto"/>
            <w:left w:val="none" w:sz="0" w:space="0" w:color="auto"/>
            <w:bottom w:val="none" w:sz="0" w:space="0" w:color="auto"/>
            <w:right w:val="none" w:sz="0" w:space="0" w:color="auto"/>
          </w:divBdr>
        </w:div>
        <w:div w:id="1553076204">
          <w:marLeft w:val="480"/>
          <w:marRight w:val="0"/>
          <w:marTop w:val="0"/>
          <w:marBottom w:val="0"/>
          <w:divBdr>
            <w:top w:val="none" w:sz="0" w:space="0" w:color="auto"/>
            <w:left w:val="none" w:sz="0" w:space="0" w:color="auto"/>
            <w:bottom w:val="none" w:sz="0" w:space="0" w:color="auto"/>
            <w:right w:val="none" w:sz="0" w:space="0" w:color="auto"/>
          </w:divBdr>
        </w:div>
        <w:div w:id="1880361818">
          <w:marLeft w:val="480"/>
          <w:marRight w:val="0"/>
          <w:marTop w:val="0"/>
          <w:marBottom w:val="0"/>
          <w:divBdr>
            <w:top w:val="none" w:sz="0" w:space="0" w:color="auto"/>
            <w:left w:val="none" w:sz="0" w:space="0" w:color="auto"/>
            <w:bottom w:val="none" w:sz="0" w:space="0" w:color="auto"/>
            <w:right w:val="none" w:sz="0" w:space="0" w:color="auto"/>
          </w:divBdr>
        </w:div>
        <w:div w:id="184029007">
          <w:marLeft w:val="480"/>
          <w:marRight w:val="0"/>
          <w:marTop w:val="0"/>
          <w:marBottom w:val="0"/>
          <w:divBdr>
            <w:top w:val="none" w:sz="0" w:space="0" w:color="auto"/>
            <w:left w:val="none" w:sz="0" w:space="0" w:color="auto"/>
            <w:bottom w:val="none" w:sz="0" w:space="0" w:color="auto"/>
            <w:right w:val="none" w:sz="0" w:space="0" w:color="auto"/>
          </w:divBdr>
        </w:div>
        <w:div w:id="1163668920">
          <w:marLeft w:val="480"/>
          <w:marRight w:val="0"/>
          <w:marTop w:val="0"/>
          <w:marBottom w:val="0"/>
          <w:divBdr>
            <w:top w:val="none" w:sz="0" w:space="0" w:color="auto"/>
            <w:left w:val="none" w:sz="0" w:space="0" w:color="auto"/>
            <w:bottom w:val="none" w:sz="0" w:space="0" w:color="auto"/>
            <w:right w:val="none" w:sz="0" w:space="0" w:color="auto"/>
          </w:divBdr>
        </w:div>
        <w:div w:id="1896702534">
          <w:marLeft w:val="480"/>
          <w:marRight w:val="0"/>
          <w:marTop w:val="0"/>
          <w:marBottom w:val="0"/>
          <w:divBdr>
            <w:top w:val="none" w:sz="0" w:space="0" w:color="auto"/>
            <w:left w:val="none" w:sz="0" w:space="0" w:color="auto"/>
            <w:bottom w:val="none" w:sz="0" w:space="0" w:color="auto"/>
            <w:right w:val="none" w:sz="0" w:space="0" w:color="auto"/>
          </w:divBdr>
        </w:div>
        <w:div w:id="951017489">
          <w:marLeft w:val="480"/>
          <w:marRight w:val="0"/>
          <w:marTop w:val="0"/>
          <w:marBottom w:val="0"/>
          <w:divBdr>
            <w:top w:val="none" w:sz="0" w:space="0" w:color="auto"/>
            <w:left w:val="none" w:sz="0" w:space="0" w:color="auto"/>
            <w:bottom w:val="none" w:sz="0" w:space="0" w:color="auto"/>
            <w:right w:val="none" w:sz="0" w:space="0" w:color="auto"/>
          </w:divBdr>
        </w:div>
        <w:div w:id="68425677">
          <w:marLeft w:val="480"/>
          <w:marRight w:val="0"/>
          <w:marTop w:val="0"/>
          <w:marBottom w:val="0"/>
          <w:divBdr>
            <w:top w:val="none" w:sz="0" w:space="0" w:color="auto"/>
            <w:left w:val="none" w:sz="0" w:space="0" w:color="auto"/>
            <w:bottom w:val="none" w:sz="0" w:space="0" w:color="auto"/>
            <w:right w:val="none" w:sz="0" w:space="0" w:color="auto"/>
          </w:divBdr>
        </w:div>
        <w:div w:id="515653586">
          <w:marLeft w:val="480"/>
          <w:marRight w:val="0"/>
          <w:marTop w:val="0"/>
          <w:marBottom w:val="0"/>
          <w:divBdr>
            <w:top w:val="none" w:sz="0" w:space="0" w:color="auto"/>
            <w:left w:val="none" w:sz="0" w:space="0" w:color="auto"/>
            <w:bottom w:val="none" w:sz="0" w:space="0" w:color="auto"/>
            <w:right w:val="none" w:sz="0" w:space="0" w:color="auto"/>
          </w:divBdr>
        </w:div>
        <w:div w:id="1902927">
          <w:marLeft w:val="480"/>
          <w:marRight w:val="0"/>
          <w:marTop w:val="0"/>
          <w:marBottom w:val="0"/>
          <w:divBdr>
            <w:top w:val="none" w:sz="0" w:space="0" w:color="auto"/>
            <w:left w:val="none" w:sz="0" w:space="0" w:color="auto"/>
            <w:bottom w:val="none" w:sz="0" w:space="0" w:color="auto"/>
            <w:right w:val="none" w:sz="0" w:space="0" w:color="auto"/>
          </w:divBdr>
        </w:div>
        <w:div w:id="883326695">
          <w:marLeft w:val="480"/>
          <w:marRight w:val="0"/>
          <w:marTop w:val="0"/>
          <w:marBottom w:val="0"/>
          <w:divBdr>
            <w:top w:val="none" w:sz="0" w:space="0" w:color="auto"/>
            <w:left w:val="none" w:sz="0" w:space="0" w:color="auto"/>
            <w:bottom w:val="none" w:sz="0" w:space="0" w:color="auto"/>
            <w:right w:val="none" w:sz="0" w:space="0" w:color="auto"/>
          </w:divBdr>
        </w:div>
        <w:div w:id="198398488">
          <w:marLeft w:val="480"/>
          <w:marRight w:val="0"/>
          <w:marTop w:val="0"/>
          <w:marBottom w:val="0"/>
          <w:divBdr>
            <w:top w:val="none" w:sz="0" w:space="0" w:color="auto"/>
            <w:left w:val="none" w:sz="0" w:space="0" w:color="auto"/>
            <w:bottom w:val="none" w:sz="0" w:space="0" w:color="auto"/>
            <w:right w:val="none" w:sz="0" w:space="0" w:color="auto"/>
          </w:divBdr>
        </w:div>
      </w:divsChild>
    </w:div>
    <w:div w:id="233318165">
      <w:bodyDiv w:val="1"/>
      <w:marLeft w:val="0"/>
      <w:marRight w:val="0"/>
      <w:marTop w:val="0"/>
      <w:marBottom w:val="0"/>
      <w:divBdr>
        <w:top w:val="none" w:sz="0" w:space="0" w:color="auto"/>
        <w:left w:val="none" w:sz="0" w:space="0" w:color="auto"/>
        <w:bottom w:val="none" w:sz="0" w:space="0" w:color="auto"/>
        <w:right w:val="none" w:sz="0" w:space="0" w:color="auto"/>
      </w:divBdr>
      <w:divsChild>
        <w:div w:id="889993723">
          <w:marLeft w:val="480"/>
          <w:marRight w:val="0"/>
          <w:marTop w:val="0"/>
          <w:marBottom w:val="0"/>
          <w:divBdr>
            <w:top w:val="none" w:sz="0" w:space="0" w:color="auto"/>
            <w:left w:val="none" w:sz="0" w:space="0" w:color="auto"/>
            <w:bottom w:val="none" w:sz="0" w:space="0" w:color="auto"/>
            <w:right w:val="none" w:sz="0" w:space="0" w:color="auto"/>
          </w:divBdr>
        </w:div>
        <w:div w:id="1962225446">
          <w:marLeft w:val="480"/>
          <w:marRight w:val="0"/>
          <w:marTop w:val="0"/>
          <w:marBottom w:val="0"/>
          <w:divBdr>
            <w:top w:val="none" w:sz="0" w:space="0" w:color="auto"/>
            <w:left w:val="none" w:sz="0" w:space="0" w:color="auto"/>
            <w:bottom w:val="none" w:sz="0" w:space="0" w:color="auto"/>
            <w:right w:val="none" w:sz="0" w:space="0" w:color="auto"/>
          </w:divBdr>
        </w:div>
        <w:div w:id="1689453854">
          <w:marLeft w:val="480"/>
          <w:marRight w:val="0"/>
          <w:marTop w:val="0"/>
          <w:marBottom w:val="0"/>
          <w:divBdr>
            <w:top w:val="none" w:sz="0" w:space="0" w:color="auto"/>
            <w:left w:val="none" w:sz="0" w:space="0" w:color="auto"/>
            <w:bottom w:val="none" w:sz="0" w:space="0" w:color="auto"/>
            <w:right w:val="none" w:sz="0" w:space="0" w:color="auto"/>
          </w:divBdr>
        </w:div>
        <w:div w:id="1384057887">
          <w:marLeft w:val="480"/>
          <w:marRight w:val="0"/>
          <w:marTop w:val="0"/>
          <w:marBottom w:val="0"/>
          <w:divBdr>
            <w:top w:val="none" w:sz="0" w:space="0" w:color="auto"/>
            <w:left w:val="none" w:sz="0" w:space="0" w:color="auto"/>
            <w:bottom w:val="none" w:sz="0" w:space="0" w:color="auto"/>
            <w:right w:val="none" w:sz="0" w:space="0" w:color="auto"/>
          </w:divBdr>
        </w:div>
        <w:div w:id="283117999">
          <w:marLeft w:val="480"/>
          <w:marRight w:val="0"/>
          <w:marTop w:val="0"/>
          <w:marBottom w:val="0"/>
          <w:divBdr>
            <w:top w:val="none" w:sz="0" w:space="0" w:color="auto"/>
            <w:left w:val="none" w:sz="0" w:space="0" w:color="auto"/>
            <w:bottom w:val="none" w:sz="0" w:space="0" w:color="auto"/>
            <w:right w:val="none" w:sz="0" w:space="0" w:color="auto"/>
          </w:divBdr>
        </w:div>
        <w:div w:id="2082285410">
          <w:marLeft w:val="480"/>
          <w:marRight w:val="0"/>
          <w:marTop w:val="0"/>
          <w:marBottom w:val="0"/>
          <w:divBdr>
            <w:top w:val="none" w:sz="0" w:space="0" w:color="auto"/>
            <w:left w:val="none" w:sz="0" w:space="0" w:color="auto"/>
            <w:bottom w:val="none" w:sz="0" w:space="0" w:color="auto"/>
            <w:right w:val="none" w:sz="0" w:space="0" w:color="auto"/>
          </w:divBdr>
        </w:div>
        <w:div w:id="1952585991">
          <w:marLeft w:val="480"/>
          <w:marRight w:val="0"/>
          <w:marTop w:val="0"/>
          <w:marBottom w:val="0"/>
          <w:divBdr>
            <w:top w:val="none" w:sz="0" w:space="0" w:color="auto"/>
            <w:left w:val="none" w:sz="0" w:space="0" w:color="auto"/>
            <w:bottom w:val="none" w:sz="0" w:space="0" w:color="auto"/>
            <w:right w:val="none" w:sz="0" w:space="0" w:color="auto"/>
          </w:divBdr>
        </w:div>
        <w:div w:id="794450482">
          <w:marLeft w:val="480"/>
          <w:marRight w:val="0"/>
          <w:marTop w:val="0"/>
          <w:marBottom w:val="0"/>
          <w:divBdr>
            <w:top w:val="none" w:sz="0" w:space="0" w:color="auto"/>
            <w:left w:val="none" w:sz="0" w:space="0" w:color="auto"/>
            <w:bottom w:val="none" w:sz="0" w:space="0" w:color="auto"/>
            <w:right w:val="none" w:sz="0" w:space="0" w:color="auto"/>
          </w:divBdr>
        </w:div>
        <w:div w:id="1327630539">
          <w:marLeft w:val="480"/>
          <w:marRight w:val="0"/>
          <w:marTop w:val="0"/>
          <w:marBottom w:val="0"/>
          <w:divBdr>
            <w:top w:val="none" w:sz="0" w:space="0" w:color="auto"/>
            <w:left w:val="none" w:sz="0" w:space="0" w:color="auto"/>
            <w:bottom w:val="none" w:sz="0" w:space="0" w:color="auto"/>
            <w:right w:val="none" w:sz="0" w:space="0" w:color="auto"/>
          </w:divBdr>
        </w:div>
        <w:div w:id="1306859345">
          <w:marLeft w:val="480"/>
          <w:marRight w:val="0"/>
          <w:marTop w:val="0"/>
          <w:marBottom w:val="0"/>
          <w:divBdr>
            <w:top w:val="none" w:sz="0" w:space="0" w:color="auto"/>
            <w:left w:val="none" w:sz="0" w:space="0" w:color="auto"/>
            <w:bottom w:val="none" w:sz="0" w:space="0" w:color="auto"/>
            <w:right w:val="none" w:sz="0" w:space="0" w:color="auto"/>
          </w:divBdr>
        </w:div>
        <w:div w:id="53241131">
          <w:marLeft w:val="480"/>
          <w:marRight w:val="0"/>
          <w:marTop w:val="0"/>
          <w:marBottom w:val="0"/>
          <w:divBdr>
            <w:top w:val="none" w:sz="0" w:space="0" w:color="auto"/>
            <w:left w:val="none" w:sz="0" w:space="0" w:color="auto"/>
            <w:bottom w:val="none" w:sz="0" w:space="0" w:color="auto"/>
            <w:right w:val="none" w:sz="0" w:space="0" w:color="auto"/>
          </w:divBdr>
        </w:div>
        <w:div w:id="1404912628">
          <w:marLeft w:val="480"/>
          <w:marRight w:val="0"/>
          <w:marTop w:val="0"/>
          <w:marBottom w:val="0"/>
          <w:divBdr>
            <w:top w:val="none" w:sz="0" w:space="0" w:color="auto"/>
            <w:left w:val="none" w:sz="0" w:space="0" w:color="auto"/>
            <w:bottom w:val="none" w:sz="0" w:space="0" w:color="auto"/>
            <w:right w:val="none" w:sz="0" w:space="0" w:color="auto"/>
          </w:divBdr>
        </w:div>
        <w:div w:id="2147352595">
          <w:marLeft w:val="480"/>
          <w:marRight w:val="0"/>
          <w:marTop w:val="0"/>
          <w:marBottom w:val="0"/>
          <w:divBdr>
            <w:top w:val="none" w:sz="0" w:space="0" w:color="auto"/>
            <w:left w:val="none" w:sz="0" w:space="0" w:color="auto"/>
            <w:bottom w:val="none" w:sz="0" w:space="0" w:color="auto"/>
            <w:right w:val="none" w:sz="0" w:space="0" w:color="auto"/>
          </w:divBdr>
        </w:div>
        <w:div w:id="1567178967">
          <w:marLeft w:val="480"/>
          <w:marRight w:val="0"/>
          <w:marTop w:val="0"/>
          <w:marBottom w:val="0"/>
          <w:divBdr>
            <w:top w:val="none" w:sz="0" w:space="0" w:color="auto"/>
            <w:left w:val="none" w:sz="0" w:space="0" w:color="auto"/>
            <w:bottom w:val="none" w:sz="0" w:space="0" w:color="auto"/>
            <w:right w:val="none" w:sz="0" w:space="0" w:color="auto"/>
          </w:divBdr>
        </w:div>
      </w:divsChild>
    </w:div>
    <w:div w:id="259604968">
      <w:bodyDiv w:val="1"/>
      <w:marLeft w:val="0"/>
      <w:marRight w:val="0"/>
      <w:marTop w:val="0"/>
      <w:marBottom w:val="0"/>
      <w:divBdr>
        <w:top w:val="none" w:sz="0" w:space="0" w:color="auto"/>
        <w:left w:val="none" w:sz="0" w:space="0" w:color="auto"/>
        <w:bottom w:val="none" w:sz="0" w:space="0" w:color="auto"/>
        <w:right w:val="none" w:sz="0" w:space="0" w:color="auto"/>
      </w:divBdr>
    </w:div>
    <w:div w:id="275842067">
      <w:bodyDiv w:val="1"/>
      <w:marLeft w:val="0"/>
      <w:marRight w:val="0"/>
      <w:marTop w:val="0"/>
      <w:marBottom w:val="0"/>
      <w:divBdr>
        <w:top w:val="none" w:sz="0" w:space="0" w:color="auto"/>
        <w:left w:val="none" w:sz="0" w:space="0" w:color="auto"/>
        <w:bottom w:val="none" w:sz="0" w:space="0" w:color="auto"/>
        <w:right w:val="none" w:sz="0" w:space="0" w:color="auto"/>
      </w:divBdr>
    </w:div>
    <w:div w:id="285820561">
      <w:bodyDiv w:val="1"/>
      <w:marLeft w:val="0"/>
      <w:marRight w:val="0"/>
      <w:marTop w:val="0"/>
      <w:marBottom w:val="0"/>
      <w:divBdr>
        <w:top w:val="none" w:sz="0" w:space="0" w:color="auto"/>
        <w:left w:val="none" w:sz="0" w:space="0" w:color="auto"/>
        <w:bottom w:val="none" w:sz="0" w:space="0" w:color="auto"/>
        <w:right w:val="none" w:sz="0" w:space="0" w:color="auto"/>
      </w:divBdr>
      <w:divsChild>
        <w:div w:id="1797873298">
          <w:marLeft w:val="480"/>
          <w:marRight w:val="0"/>
          <w:marTop w:val="0"/>
          <w:marBottom w:val="0"/>
          <w:divBdr>
            <w:top w:val="none" w:sz="0" w:space="0" w:color="auto"/>
            <w:left w:val="none" w:sz="0" w:space="0" w:color="auto"/>
            <w:bottom w:val="none" w:sz="0" w:space="0" w:color="auto"/>
            <w:right w:val="none" w:sz="0" w:space="0" w:color="auto"/>
          </w:divBdr>
        </w:div>
        <w:div w:id="706641713">
          <w:marLeft w:val="480"/>
          <w:marRight w:val="0"/>
          <w:marTop w:val="0"/>
          <w:marBottom w:val="0"/>
          <w:divBdr>
            <w:top w:val="none" w:sz="0" w:space="0" w:color="auto"/>
            <w:left w:val="none" w:sz="0" w:space="0" w:color="auto"/>
            <w:bottom w:val="none" w:sz="0" w:space="0" w:color="auto"/>
            <w:right w:val="none" w:sz="0" w:space="0" w:color="auto"/>
          </w:divBdr>
        </w:div>
        <w:div w:id="918053406">
          <w:marLeft w:val="480"/>
          <w:marRight w:val="0"/>
          <w:marTop w:val="0"/>
          <w:marBottom w:val="0"/>
          <w:divBdr>
            <w:top w:val="none" w:sz="0" w:space="0" w:color="auto"/>
            <w:left w:val="none" w:sz="0" w:space="0" w:color="auto"/>
            <w:bottom w:val="none" w:sz="0" w:space="0" w:color="auto"/>
            <w:right w:val="none" w:sz="0" w:space="0" w:color="auto"/>
          </w:divBdr>
        </w:div>
        <w:div w:id="1250389546">
          <w:marLeft w:val="480"/>
          <w:marRight w:val="0"/>
          <w:marTop w:val="0"/>
          <w:marBottom w:val="0"/>
          <w:divBdr>
            <w:top w:val="none" w:sz="0" w:space="0" w:color="auto"/>
            <w:left w:val="none" w:sz="0" w:space="0" w:color="auto"/>
            <w:bottom w:val="none" w:sz="0" w:space="0" w:color="auto"/>
            <w:right w:val="none" w:sz="0" w:space="0" w:color="auto"/>
          </w:divBdr>
        </w:div>
        <w:div w:id="1904021717">
          <w:marLeft w:val="480"/>
          <w:marRight w:val="0"/>
          <w:marTop w:val="0"/>
          <w:marBottom w:val="0"/>
          <w:divBdr>
            <w:top w:val="none" w:sz="0" w:space="0" w:color="auto"/>
            <w:left w:val="none" w:sz="0" w:space="0" w:color="auto"/>
            <w:bottom w:val="none" w:sz="0" w:space="0" w:color="auto"/>
            <w:right w:val="none" w:sz="0" w:space="0" w:color="auto"/>
          </w:divBdr>
        </w:div>
        <w:div w:id="1192575016">
          <w:marLeft w:val="480"/>
          <w:marRight w:val="0"/>
          <w:marTop w:val="0"/>
          <w:marBottom w:val="0"/>
          <w:divBdr>
            <w:top w:val="none" w:sz="0" w:space="0" w:color="auto"/>
            <w:left w:val="none" w:sz="0" w:space="0" w:color="auto"/>
            <w:bottom w:val="none" w:sz="0" w:space="0" w:color="auto"/>
            <w:right w:val="none" w:sz="0" w:space="0" w:color="auto"/>
          </w:divBdr>
        </w:div>
        <w:div w:id="1301837894">
          <w:marLeft w:val="480"/>
          <w:marRight w:val="0"/>
          <w:marTop w:val="0"/>
          <w:marBottom w:val="0"/>
          <w:divBdr>
            <w:top w:val="none" w:sz="0" w:space="0" w:color="auto"/>
            <w:left w:val="none" w:sz="0" w:space="0" w:color="auto"/>
            <w:bottom w:val="none" w:sz="0" w:space="0" w:color="auto"/>
            <w:right w:val="none" w:sz="0" w:space="0" w:color="auto"/>
          </w:divBdr>
        </w:div>
        <w:div w:id="901871500">
          <w:marLeft w:val="480"/>
          <w:marRight w:val="0"/>
          <w:marTop w:val="0"/>
          <w:marBottom w:val="0"/>
          <w:divBdr>
            <w:top w:val="none" w:sz="0" w:space="0" w:color="auto"/>
            <w:left w:val="none" w:sz="0" w:space="0" w:color="auto"/>
            <w:bottom w:val="none" w:sz="0" w:space="0" w:color="auto"/>
            <w:right w:val="none" w:sz="0" w:space="0" w:color="auto"/>
          </w:divBdr>
        </w:div>
        <w:div w:id="1928616224">
          <w:marLeft w:val="480"/>
          <w:marRight w:val="0"/>
          <w:marTop w:val="0"/>
          <w:marBottom w:val="0"/>
          <w:divBdr>
            <w:top w:val="none" w:sz="0" w:space="0" w:color="auto"/>
            <w:left w:val="none" w:sz="0" w:space="0" w:color="auto"/>
            <w:bottom w:val="none" w:sz="0" w:space="0" w:color="auto"/>
            <w:right w:val="none" w:sz="0" w:space="0" w:color="auto"/>
          </w:divBdr>
        </w:div>
        <w:div w:id="1101145293">
          <w:marLeft w:val="480"/>
          <w:marRight w:val="0"/>
          <w:marTop w:val="0"/>
          <w:marBottom w:val="0"/>
          <w:divBdr>
            <w:top w:val="none" w:sz="0" w:space="0" w:color="auto"/>
            <w:left w:val="none" w:sz="0" w:space="0" w:color="auto"/>
            <w:bottom w:val="none" w:sz="0" w:space="0" w:color="auto"/>
            <w:right w:val="none" w:sz="0" w:space="0" w:color="auto"/>
          </w:divBdr>
        </w:div>
        <w:div w:id="1585528242">
          <w:marLeft w:val="480"/>
          <w:marRight w:val="0"/>
          <w:marTop w:val="0"/>
          <w:marBottom w:val="0"/>
          <w:divBdr>
            <w:top w:val="none" w:sz="0" w:space="0" w:color="auto"/>
            <w:left w:val="none" w:sz="0" w:space="0" w:color="auto"/>
            <w:bottom w:val="none" w:sz="0" w:space="0" w:color="auto"/>
            <w:right w:val="none" w:sz="0" w:space="0" w:color="auto"/>
          </w:divBdr>
        </w:div>
        <w:div w:id="1824201610">
          <w:marLeft w:val="480"/>
          <w:marRight w:val="0"/>
          <w:marTop w:val="0"/>
          <w:marBottom w:val="0"/>
          <w:divBdr>
            <w:top w:val="none" w:sz="0" w:space="0" w:color="auto"/>
            <w:left w:val="none" w:sz="0" w:space="0" w:color="auto"/>
            <w:bottom w:val="none" w:sz="0" w:space="0" w:color="auto"/>
            <w:right w:val="none" w:sz="0" w:space="0" w:color="auto"/>
          </w:divBdr>
        </w:div>
      </w:divsChild>
    </w:div>
    <w:div w:id="333845539">
      <w:bodyDiv w:val="1"/>
      <w:marLeft w:val="0"/>
      <w:marRight w:val="0"/>
      <w:marTop w:val="0"/>
      <w:marBottom w:val="0"/>
      <w:divBdr>
        <w:top w:val="none" w:sz="0" w:space="0" w:color="auto"/>
        <w:left w:val="none" w:sz="0" w:space="0" w:color="auto"/>
        <w:bottom w:val="none" w:sz="0" w:space="0" w:color="auto"/>
        <w:right w:val="none" w:sz="0" w:space="0" w:color="auto"/>
      </w:divBdr>
    </w:div>
    <w:div w:id="334193136">
      <w:bodyDiv w:val="1"/>
      <w:marLeft w:val="0"/>
      <w:marRight w:val="0"/>
      <w:marTop w:val="0"/>
      <w:marBottom w:val="0"/>
      <w:divBdr>
        <w:top w:val="none" w:sz="0" w:space="0" w:color="auto"/>
        <w:left w:val="none" w:sz="0" w:space="0" w:color="auto"/>
        <w:bottom w:val="none" w:sz="0" w:space="0" w:color="auto"/>
        <w:right w:val="none" w:sz="0" w:space="0" w:color="auto"/>
      </w:divBdr>
    </w:div>
    <w:div w:id="345206450">
      <w:bodyDiv w:val="1"/>
      <w:marLeft w:val="0"/>
      <w:marRight w:val="0"/>
      <w:marTop w:val="0"/>
      <w:marBottom w:val="0"/>
      <w:divBdr>
        <w:top w:val="none" w:sz="0" w:space="0" w:color="auto"/>
        <w:left w:val="none" w:sz="0" w:space="0" w:color="auto"/>
        <w:bottom w:val="none" w:sz="0" w:space="0" w:color="auto"/>
        <w:right w:val="none" w:sz="0" w:space="0" w:color="auto"/>
      </w:divBdr>
      <w:divsChild>
        <w:div w:id="1522663628">
          <w:marLeft w:val="480"/>
          <w:marRight w:val="0"/>
          <w:marTop w:val="0"/>
          <w:marBottom w:val="0"/>
          <w:divBdr>
            <w:top w:val="none" w:sz="0" w:space="0" w:color="auto"/>
            <w:left w:val="none" w:sz="0" w:space="0" w:color="auto"/>
            <w:bottom w:val="none" w:sz="0" w:space="0" w:color="auto"/>
            <w:right w:val="none" w:sz="0" w:space="0" w:color="auto"/>
          </w:divBdr>
        </w:div>
        <w:div w:id="717974523">
          <w:marLeft w:val="480"/>
          <w:marRight w:val="0"/>
          <w:marTop w:val="0"/>
          <w:marBottom w:val="0"/>
          <w:divBdr>
            <w:top w:val="none" w:sz="0" w:space="0" w:color="auto"/>
            <w:left w:val="none" w:sz="0" w:space="0" w:color="auto"/>
            <w:bottom w:val="none" w:sz="0" w:space="0" w:color="auto"/>
            <w:right w:val="none" w:sz="0" w:space="0" w:color="auto"/>
          </w:divBdr>
        </w:div>
        <w:div w:id="459345263">
          <w:marLeft w:val="480"/>
          <w:marRight w:val="0"/>
          <w:marTop w:val="0"/>
          <w:marBottom w:val="0"/>
          <w:divBdr>
            <w:top w:val="none" w:sz="0" w:space="0" w:color="auto"/>
            <w:left w:val="none" w:sz="0" w:space="0" w:color="auto"/>
            <w:bottom w:val="none" w:sz="0" w:space="0" w:color="auto"/>
            <w:right w:val="none" w:sz="0" w:space="0" w:color="auto"/>
          </w:divBdr>
        </w:div>
        <w:div w:id="1563325759">
          <w:marLeft w:val="480"/>
          <w:marRight w:val="0"/>
          <w:marTop w:val="0"/>
          <w:marBottom w:val="0"/>
          <w:divBdr>
            <w:top w:val="none" w:sz="0" w:space="0" w:color="auto"/>
            <w:left w:val="none" w:sz="0" w:space="0" w:color="auto"/>
            <w:bottom w:val="none" w:sz="0" w:space="0" w:color="auto"/>
            <w:right w:val="none" w:sz="0" w:space="0" w:color="auto"/>
          </w:divBdr>
        </w:div>
        <w:div w:id="478497175">
          <w:marLeft w:val="480"/>
          <w:marRight w:val="0"/>
          <w:marTop w:val="0"/>
          <w:marBottom w:val="0"/>
          <w:divBdr>
            <w:top w:val="none" w:sz="0" w:space="0" w:color="auto"/>
            <w:left w:val="none" w:sz="0" w:space="0" w:color="auto"/>
            <w:bottom w:val="none" w:sz="0" w:space="0" w:color="auto"/>
            <w:right w:val="none" w:sz="0" w:space="0" w:color="auto"/>
          </w:divBdr>
        </w:div>
        <w:div w:id="820388714">
          <w:marLeft w:val="480"/>
          <w:marRight w:val="0"/>
          <w:marTop w:val="0"/>
          <w:marBottom w:val="0"/>
          <w:divBdr>
            <w:top w:val="none" w:sz="0" w:space="0" w:color="auto"/>
            <w:left w:val="none" w:sz="0" w:space="0" w:color="auto"/>
            <w:bottom w:val="none" w:sz="0" w:space="0" w:color="auto"/>
            <w:right w:val="none" w:sz="0" w:space="0" w:color="auto"/>
          </w:divBdr>
        </w:div>
        <w:div w:id="811366310">
          <w:marLeft w:val="480"/>
          <w:marRight w:val="0"/>
          <w:marTop w:val="0"/>
          <w:marBottom w:val="0"/>
          <w:divBdr>
            <w:top w:val="none" w:sz="0" w:space="0" w:color="auto"/>
            <w:left w:val="none" w:sz="0" w:space="0" w:color="auto"/>
            <w:bottom w:val="none" w:sz="0" w:space="0" w:color="auto"/>
            <w:right w:val="none" w:sz="0" w:space="0" w:color="auto"/>
          </w:divBdr>
        </w:div>
        <w:div w:id="1459029341">
          <w:marLeft w:val="480"/>
          <w:marRight w:val="0"/>
          <w:marTop w:val="0"/>
          <w:marBottom w:val="0"/>
          <w:divBdr>
            <w:top w:val="none" w:sz="0" w:space="0" w:color="auto"/>
            <w:left w:val="none" w:sz="0" w:space="0" w:color="auto"/>
            <w:bottom w:val="none" w:sz="0" w:space="0" w:color="auto"/>
            <w:right w:val="none" w:sz="0" w:space="0" w:color="auto"/>
          </w:divBdr>
        </w:div>
        <w:div w:id="1092631364">
          <w:marLeft w:val="480"/>
          <w:marRight w:val="0"/>
          <w:marTop w:val="0"/>
          <w:marBottom w:val="0"/>
          <w:divBdr>
            <w:top w:val="none" w:sz="0" w:space="0" w:color="auto"/>
            <w:left w:val="none" w:sz="0" w:space="0" w:color="auto"/>
            <w:bottom w:val="none" w:sz="0" w:space="0" w:color="auto"/>
            <w:right w:val="none" w:sz="0" w:space="0" w:color="auto"/>
          </w:divBdr>
        </w:div>
        <w:div w:id="1045443514">
          <w:marLeft w:val="480"/>
          <w:marRight w:val="0"/>
          <w:marTop w:val="0"/>
          <w:marBottom w:val="0"/>
          <w:divBdr>
            <w:top w:val="none" w:sz="0" w:space="0" w:color="auto"/>
            <w:left w:val="none" w:sz="0" w:space="0" w:color="auto"/>
            <w:bottom w:val="none" w:sz="0" w:space="0" w:color="auto"/>
            <w:right w:val="none" w:sz="0" w:space="0" w:color="auto"/>
          </w:divBdr>
        </w:div>
        <w:div w:id="1938907717">
          <w:marLeft w:val="480"/>
          <w:marRight w:val="0"/>
          <w:marTop w:val="0"/>
          <w:marBottom w:val="0"/>
          <w:divBdr>
            <w:top w:val="none" w:sz="0" w:space="0" w:color="auto"/>
            <w:left w:val="none" w:sz="0" w:space="0" w:color="auto"/>
            <w:bottom w:val="none" w:sz="0" w:space="0" w:color="auto"/>
            <w:right w:val="none" w:sz="0" w:space="0" w:color="auto"/>
          </w:divBdr>
        </w:div>
        <w:div w:id="679622859">
          <w:marLeft w:val="480"/>
          <w:marRight w:val="0"/>
          <w:marTop w:val="0"/>
          <w:marBottom w:val="0"/>
          <w:divBdr>
            <w:top w:val="none" w:sz="0" w:space="0" w:color="auto"/>
            <w:left w:val="none" w:sz="0" w:space="0" w:color="auto"/>
            <w:bottom w:val="none" w:sz="0" w:space="0" w:color="auto"/>
            <w:right w:val="none" w:sz="0" w:space="0" w:color="auto"/>
          </w:divBdr>
        </w:div>
        <w:div w:id="1356082153">
          <w:marLeft w:val="480"/>
          <w:marRight w:val="0"/>
          <w:marTop w:val="0"/>
          <w:marBottom w:val="0"/>
          <w:divBdr>
            <w:top w:val="none" w:sz="0" w:space="0" w:color="auto"/>
            <w:left w:val="none" w:sz="0" w:space="0" w:color="auto"/>
            <w:bottom w:val="none" w:sz="0" w:space="0" w:color="auto"/>
            <w:right w:val="none" w:sz="0" w:space="0" w:color="auto"/>
          </w:divBdr>
        </w:div>
      </w:divsChild>
    </w:div>
    <w:div w:id="353923121">
      <w:bodyDiv w:val="1"/>
      <w:marLeft w:val="0"/>
      <w:marRight w:val="0"/>
      <w:marTop w:val="0"/>
      <w:marBottom w:val="0"/>
      <w:divBdr>
        <w:top w:val="none" w:sz="0" w:space="0" w:color="auto"/>
        <w:left w:val="none" w:sz="0" w:space="0" w:color="auto"/>
        <w:bottom w:val="none" w:sz="0" w:space="0" w:color="auto"/>
        <w:right w:val="none" w:sz="0" w:space="0" w:color="auto"/>
      </w:divBdr>
    </w:div>
    <w:div w:id="375129481">
      <w:bodyDiv w:val="1"/>
      <w:marLeft w:val="0"/>
      <w:marRight w:val="0"/>
      <w:marTop w:val="0"/>
      <w:marBottom w:val="0"/>
      <w:divBdr>
        <w:top w:val="none" w:sz="0" w:space="0" w:color="auto"/>
        <w:left w:val="none" w:sz="0" w:space="0" w:color="auto"/>
        <w:bottom w:val="none" w:sz="0" w:space="0" w:color="auto"/>
        <w:right w:val="none" w:sz="0" w:space="0" w:color="auto"/>
      </w:divBdr>
    </w:div>
    <w:div w:id="377121167">
      <w:bodyDiv w:val="1"/>
      <w:marLeft w:val="0"/>
      <w:marRight w:val="0"/>
      <w:marTop w:val="0"/>
      <w:marBottom w:val="0"/>
      <w:divBdr>
        <w:top w:val="none" w:sz="0" w:space="0" w:color="auto"/>
        <w:left w:val="none" w:sz="0" w:space="0" w:color="auto"/>
        <w:bottom w:val="none" w:sz="0" w:space="0" w:color="auto"/>
        <w:right w:val="none" w:sz="0" w:space="0" w:color="auto"/>
      </w:divBdr>
      <w:divsChild>
        <w:div w:id="971205362">
          <w:marLeft w:val="480"/>
          <w:marRight w:val="0"/>
          <w:marTop w:val="0"/>
          <w:marBottom w:val="0"/>
          <w:divBdr>
            <w:top w:val="none" w:sz="0" w:space="0" w:color="auto"/>
            <w:left w:val="none" w:sz="0" w:space="0" w:color="auto"/>
            <w:bottom w:val="none" w:sz="0" w:space="0" w:color="auto"/>
            <w:right w:val="none" w:sz="0" w:space="0" w:color="auto"/>
          </w:divBdr>
        </w:div>
        <w:div w:id="2085909970">
          <w:marLeft w:val="480"/>
          <w:marRight w:val="0"/>
          <w:marTop w:val="0"/>
          <w:marBottom w:val="0"/>
          <w:divBdr>
            <w:top w:val="none" w:sz="0" w:space="0" w:color="auto"/>
            <w:left w:val="none" w:sz="0" w:space="0" w:color="auto"/>
            <w:bottom w:val="none" w:sz="0" w:space="0" w:color="auto"/>
            <w:right w:val="none" w:sz="0" w:space="0" w:color="auto"/>
          </w:divBdr>
        </w:div>
        <w:div w:id="894506337">
          <w:marLeft w:val="480"/>
          <w:marRight w:val="0"/>
          <w:marTop w:val="0"/>
          <w:marBottom w:val="0"/>
          <w:divBdr>
            <w:top w:val="none" w:sz="0" w:space="0" w:color="auto"/>
            <w:left w:val="none" w:sz="0" w:space="0" w:color="auto"/>
            <w:bottom w:val="none" w:sz="0" w:space="0" w:color="auto"/>
            <w:right w:val="none" w:sz="0" w:space="0" w:color="auto"/>
          </w:divBdr>
        </w:div>
        <w:div w:id="1017849750">
          <w:marLeft w:val="480"/>
          <w:marRight w:val="0"/>
          <w:marTop w:val="0"/>
          <w:marBottom w:val="0"/>
          <w:divBdr>
            <w:top w:val="none" w:sz="0" w:space="0" w:color="auto"/>
            <w:left w:val="none" w:sz="0" w:space="0" w:color="auto"/>
            <w:bottom w:val="none" w:sz="0" w:space="0" w:color="auto"/>
            <w:right w:val="none" w:sz="0" w:space="0" w:color="auto"/>
          </w:divBdr>
        </w:div>
        <w:div w:id="793989416">
          <w:marLeft w:val="480"/>
          <w:marRight w:val="0"/>
          <w:marTop w:val="0"/>
          <w:marBottom w:val="0"/>
          <w:divBdr>
            <w:top w:val="none" w:sz="0" w:space="0" w:color="auto"/>
            <w:left w:val="none" w:sz="0" w:space="0" w:color="auto"/>
            <w:bottom w:val="none" w:sz="0" w:space="0" w:color="auto"/>
            <w:right w:val="none" w:sz="0" w:space="0" w:color="auto"/>
          </w:divBdr>
        </w:div>
        <w:div w:id="356740970">
          <w:marLeft w:val="480"/>
          <w:marRight w:val="0"/>
          <w:marTop w:val="0"/>
          <w:marBottom w:val="0"/>
          <w:divBdr>
            <w:top w:val="none" w:sz="0" w:space="0" w:color="auto"/>
            <w:left w:val="none" w:sz="0" w:space="0" w:color="auto"/>
            <w:bottom w:val="none" w:sz="0" w:space="0" w:color="auto"/>
            <w:right w:val="none" w:sz="0" w:space="0" w:color="auto"/>
          </w:divBdr>
        </w:div>
        <w:div w:id="1417047042">
          <w:marLeft w:val="480"/>
          <w:marRight w:val="0"/>
          <w:marTop w:val="0"/>
          <w:marBottom w:val="0"/>
          <w:divBdr>
            <w:top w:val="none" w:sz="0" w:space="0" w:color="auto"/>
            <w:left w:val="none" w:sz="0" w:space="0" w:color="auto"/>
            <w:bottom w:val="none" w:sz="0" w:space="0" w:color="auto"/>
            <w:right w:val="none" w:sz="0" w:space="0" w:color="auto"/>
          </w:divBdr>
        </w:div>
        <w:div w:id="834958091">
          <w:marLeft w:val="480"/>
          <w:marRight w:val="0"/>
          <w:marTop w:val="0"/>
          <w:marBottom w:val="0"/>
          <w:divBdr>
            <w:top w:val="none" w:sz="0" w:space="0" w:color="auto"/>
            <w:left w:val="none" w:sz="0" w:space="0" w:color="auto"/>
            <w:bottom w:val="none" w:sz="0" w:space="0" w:color="auto"/>
            <w:right w:val="none" w:sz="0" w:space="0" w:color="auto"/>
          </w:divBdr>
        </w:div>
        <w:div w:id="121577523">
          <w:marLeft w:val="480"/>
          <w:marRight w:val="0"/>
          <w:marTop w:val="0"/>
          <w:marBottom w:val="0"/>
          <w:divBdr>
            <w:top w:val="none" w:sz="0" w:space="0" w:color="auto"/>
            <w:left w:val="none" w:sz="0" w:space="0" w:color="auto"/>
            <w:bottom w:val="none" w:sz="0" w:space="0" w:color="auto"/>
            <w:right w:val="none" w:sz="0" w:space="0" w:color="auto"/>
          </w:divBdr>
        </w:div>
        <w:div w:id="1378778809">
          <w:marLeft w:val="480"/>
          <w:marRight w:val="0"/>
          <w:marTop w:val="0"/>
          <w:marBottom w:val="0"/>
          <w:divBdr>
            <w:top w:val="none" w:sz="0" w:space="0" w:color="auto"/>
            <w:left w:val="none" w:sz="0" w:space="0" w:color="auto"/>
            <w:bottom w:val="none" w:sz="0" w:space="0" w:color="auto"/>
            <w:right w:val="none" w:sz="0" w:space="0" w:color="auto"/>
          </w:divBdr>
        </w:div>
        <w:div w:id="774520756">
          <w:marLeft w:val="480"/>
          <w:marRight w:val="0"/>
          <w:marTop w:val="0"/>
          <w:marBottom w:val="0"/>
          <w:divBdr>
            <w:top w:val="none" w:sz="0" w:space="0" w:color="auto"/>
            <w:left w:val="none" w:sz="0" w:space="0" w:color="auto"/>
            <w:bottom w:val="none" w:sz="0" w:space="0" w:color="auto"/>
            <w:right w:val="none" w:sz="0" w:space="0" w:color="auto"/>
          </w:divBdr>
        </w:div>
        <w:div w:id="91945">
          <w:marLeft w:val="480"/>
          <w:marRight w:val="0"/>
          <w:marTop w:val="0"/>
          <w:marBottom w:val="0"/>
          <w:divBdr>
            <w:top w:val="none" w:sz="0" w:space="0" w:color="auto"/>
            <w:left w:val="none" w:sz="0" w:space="0" w:color="auto"/>
            <w:bottom w:val="none" w:sz="0" w:space="0" w:color="auto"/>
            <w:right w:val="none" w:sz="0" w:space="0" w:color="auto"/>
          </w:divBdr>
        </w:div>
        <w:div w:id="822085287">
          <w:marLeft w:val="480"/>
          <w:marRight w:val="0"/>
          <w:marTop w:val="0"/>
          <w:marBottom w:val="0"/>
          <w:divBdr>
            <w:top w:val="none" w:sz="0" w:space="0" w:color="auto"/>
            <w:left w:val="none" w:sz="0" w:space="0" w:color="auto"/>
            <w:bottom w:val="none" w:sz="0" w:space="0" w:color="auto"/>
            <w:right w:val="none" w:sz="0" w:space="0" w:color="auto"/>
          </w:divBdr>
        </w:div>
        <w:div w:id="933629510">
          <w:marLeft w:val="480"/>
          <w:marRight w:val="0"/>
          <w:marTop w:val="0"/>
          <w:marBottom w:val="0"/>
          <w:divBdr>
            <w:top w:val="none" w:sz="0" w:space="0" w:color="auto"/>
            <w:left w:val="none" w:sz="0" w:space="0" w:color="auto"/>
            <w:bottom w:val="none" w:sz="0" w:space="0" w:color="auto"/>
            <w:right w:val="none" w:sz="0" w:space="0" w:color="auto"/>
          </w:divBdr>
        </w:div>
        <w:div w:id="535167167">
          <w:marLeft w:val="480"/>
          <w:marRight w:val="0"/>
          <w:marTop w:val="0"/>
          <w:marBottom w:val="0"/>
          <w:divBdr>
            <w:top w:val="none" w:sz="0" w:space="0" w:color="auto"/>
            <w:left w:val="none" w:sz="0" w:space="0" w:color="auto"/>
            <w:bottom w:val="none" w:sz="0" w:space="0" w:color="auto"/>
            <w:right w:val="none" w:sz="0" w:space="0" w:color="auto"/>
          </w:divBdr>
        </w:div>
      </w:divsChild>
    </w:div>
    <w:div w:id="385496606">
      <w:bodyDiv w:val="1"/>
      <w:marLeft w:val="0"/>
      <w:marRight w:val="0"/>
      <w:marTop w:val="0"/>
      <w:marBottom w:val="0"/>
      <w:divBdr>
        <w:top w:val="none" w:sz="0" w:space="0" w:color="auto"/>
        <w:left w:val="none" w:sz="0" w:space="0" w:color="auto"/>
        <w:bottom w:val="none" w:sz="0" w:space="0" w:color="auto"/>
        <w:right w:val="none" w:sz="0" w:space="0" w:color="auto"/>
      </w:divBdr>
      <w:divsChild>
        <w:div w:id="1935824851">
          <w:marLeft w:val="480"/>
          <w:marRight w:val="0"/>
          <w:marTop w:val="0"/>
          <w:marBottom w:val="0"/>
          <w:divBdr>
            <w:top w:val="none" w:sz="0" w:space="0" w:color="auto"/>
            <w:left w:val="none" w:sz="0" w:space="0" w:color="auto"/>
            <w:bottom w:val="none" w:sz="0" w:space="0" w:color="auto"/>
            <w:right w:val="none" w:sz="0" w:space="0" w:color="auto"/>
          </w:divBdr>
        </w:div>
        <w:div w:id="1496729141">
          <w:marLeft w:val="480"/>
          <w:marRight w:val="0"/>
          <w:marTop w:val="0"/>
          <w:marBottom w:val="0"/>
          <w:divBdr>
            <w:top w:val="none" w:sz="0" w:space="0" w:color="auto"/>
            <w:left w:val="none" w:sz="0" w:space="0" w:color="auto"/>
            <w:bottom w:val="none" w:sz="0" w:space="0" w:color="auto"/>
            <w:right w:val="none" w:sz="0" w:space="0" w:color="auto"/>
          </w:divBdr>
        </w:div>
        <w:div w:id="226575192">
          <w:marLeft w:val="480"/>
          <w:marRight w:val="0"/>
          <w:marTop w:val="0"/>
          <w:marBottom w:val="0"/>
          <w:divBdr>
            <w:top w:val="none" w:sz="0" w:space="0" w:color="auto"/>
            <w:left w:val="none" w:sz="0" w:space="0" w:color="auto"/>
            <w:bottom w:val="none" w:sz="0" w:space="0" w:color="auto"/>
            <w:right w:val="none" w:sz="0" w:space="0" w:color="auto"/>
          </w:divBdr>
        </w:div>
        <w:div w:id="832526010">
          <w:marLeft w:val="480"/>
          <w:marRight w:val="0"/>
          <w:marTop w:val="0"/>
          <w:marBottom w:val="0"/>
          <w:divBdr>
            <w:top w:val="none" w:sz="0" w:space="0" w:color="auto"/>
            <w:left w:val="none" w:sz="0" w:space="0" w:color="auto"/>
            <w:bottom w:val="none" w:sz="0" w:space="0" w:color="auto"/>
            <w:right w:val="none" w:sz="0" w:space="0" w:color="auto"/>
          </w:divBdr>
        </w:div>
        <w:div w:id="806238186">
          <w:marLeft w:val="480"/>
          <w:marRight w:val="0"/>
          <w:marTop w:val="0"/>
          <w:marBottom w:val="0"/>
          <w:divBdr>
            <w:top w:val="none" w:sz="0" w:space="0" w:color="auto"/>
            <w:left w:val="none" w:sz="0" w:space="0" w:color="auto"/>
            <w:bottom w:val="none" w:sz="0" w:space="0" w:color="auto"/>
            <w:right w:val="none" w:sz="0" w:space="0" w:color="auto"/>
          </w:divBdr>
        </w:div>
      </w:divsChild>
    </w:div>
    <w:div w:id="387147488">
      <w:bodyDiv w:val="1"/>
      <w:marLeft w:val="0"/>
      <w:marRight w:val="0"/>
      <w:marTop w:val="0"/>
      <w:marBottom w:val="0"/>
      <w:divBdr>
        <w:top w:val="none" w:sz="0" w:space="0" w:color="auto"/>
        <w:left w:val="none" w:sz="0" w:space="0" w:color="auto"/>
        <w:bottom w:val="none" w:sz="0" w:space="0" w:color="auto"/>
        <w:right w:val="none" w:sz="0" w:space="0" w:color="auto"/>
      </w:divBdr>
    </w:div>
    <w:div w:id="397899807">
      <w:bodyDiv w:val="1"/>
      <w:marLeft w:val="0"/>
      <w:marRight w:val="0"/>
      <w:marTop w:val="0"/>
      <w:marBottom w:val="0"/>
      <w:divBdr>
        <w:top w:val="none" w:sz="0" w:space="0" w:color="auto"/>
        <w:left w:val="none" w:sz="0" w:space="0" w:color="auto"/>
        <w:bottom w:val="none" w:sz="0" w:space="0" w:color="auto"/>
        <w:right w:val="none" w:sz="0" w:space="0" w:color="auto"/>
      </w:divBdr>
      <w:divsChild>
        <w:div w:id="1325014562">
          <w:marLeft w:val="480"/>
          <w:marRight w:val="0"/>
          <w:marTop w:val="0"/>
          <w:marBottom w:val="0"/>
          <w:divBdr>
            <w:top w:val="none" w:sz="0" w:space="0" w:color="auto"/>
            <w:left w:val="none" w:sz="0" w:space="0" w:color="auto"/>
            <w:bottom w:val="none" w:sz="0" w:space="0" w:color="auto"/>
            <w:right w:val="none" w:sz="0" w:space="0" w:color="auto"/>
          </w:divBdr>
        </w:div>
        <w:div w:id="2104758070">
          <w:marLeft w:val="480"/>
          <w:marRight w:val="0"/>
          <w:marTop w:val="0"/>
          <w:marBottom w:val="0"/>
          <w:divBdr>
            <w:top w:val="none" w:sz="0" w:space="0" w:color="auto"/>
            <w:left w:val="none" w:sz="0" w:space="0" w:color="auto"/>
            <w:bottom w:val="none" w:sz="0" w:space="0" w:color="auto"/>
            <w:right w:val="none" w:sz="0" w:space="0" w:color="auto"/>
          </w:divBdr>
        </w:div>
        <w:div w:id="560408872">
          <w:marLeft w:val="480"/>
          <w:marRight w:val="0"/>
          <w:marTop w:val="0"/>
          <w:marBottom w:val="0"/>
          <w:divBdr>
            <w:top w:val="none" w:sz="0" w:space="0" w:color="auto"/>
            <w:left w:val="none" w:sz="0" w:space="0" w:color="auto"/>
            <w:bottom w:val="none" w:sz="0" w:space="0" w:color="auto"/>
            <w:right w:val="none" w:sz="0" w:space="0" w:color="auto"/>
          </w:divBdr>
        </w:div>
        <w:div w:id="62528534">
          <w:marLeft w:val="480"/>
          <w:marRight w:val="0"/>
          <w:marTop w:val="0"/>
          <w:marBottom w:val="0"/>
          <w:divBdr>
            <w:top w:val="none" w:sz="0" w:space="0" w:color="auto"/>
            <w:left w:val="none" w:sz="0" w:space="0" w:color="auto"/>
            <w:bottom w:val="none" w:sz="0" w:space="0" w:color="auto"/>
            <w:right w:val="none" w:sz="0" w:space="0" w:color="auto"/>
          </w:divBdr>
        </w:div>
        <w:div w:id="323508010">
          <w:marLeft w:val="480"/>
          <w:marRight w:val="0"/>
          <w:marTop w:val="0"/>
          <w:marBottom w:val="0"/>
          <w:divBdr>
            <w:top w:val="none" w:sz="0" w:space="0" w:color="auto"/>
            <w:left w:val="none" w:sz="0" w:space="0" w:color="auto"/>
            <w:bottom w:val="none" w:sz="0" w:space="0" w:color="auto"/>
            <w:right w:val="none" w:sz="0" w:space="0" w:color="auto"/>
          </w:divBdr>
        </w:div>
      </w:divsChild>
    </w:div>
    <w:div w:id="410349428">
      <w:bodyDiv w:val="1"/>
      <w:marLeft w:val="0"/>
      <w:marRight w:val="0"/>
      <w:marTop w:val="0"/>
      <w:marBottom w:val="0"/>
      <w:divBdr>
        <w:top w:val="none" w:sz="0" w:space="0" w:color="auto"/>
        <w:left w:val="none" w:sz="0" w:space="0" w:color="auto"/>
        <w:bottom w:val="none" w:sz="0" w:space="0" w:color="auto"/>
        <w:right w:val="none" w:sz="0" w:space="0" w:color="auto"/>
      </w:divBdr>
      <w:divsChild>
        <w:div w:id="1546022279">
          <w:marLeft w:val="480"/>
          <w:marRight w:val="0"/>
          <w:marTop w:val="0"/>
          <w:marBottom w:val="0"/>
          <w:divBdr>
            <w:top w:val="none" w:sz="0" w:space="0" w:color="auto"/>
            <w:left w:val="none" w:sz="0" w:space="0" w:color="auto"/>
            <w:bottom w:val="none" w:sz="0" w:space="0" w:color="auto"/>
            <w:right w:val="none" w:sz="0" w:space="0" w:color="auto"/>
          </w:divBdr>
        </w:div>
        <w:div w:id="2004778099">
          <w:marLeft w:val="480"/>
          <w:marRight w:val="0"/>
          <w:marTop w:val="0"/>
          <w:marBottom w:val="0"/>
          <w:divBdr>
            <w:top w:val="none" w:sz="0" w:space="0" w:color="auto"/>
            <w:left w:val="none" w:sz="0" w:space="0" w:color="auto"/>
            <w:bottom w:val="none" w:sz="0" w:space="0" w:color="auto"/>
            <w:right w:val="none" w:sz="0" w:space="0" w:color="auto"/>
          </w:divBdr>
        </w:div>
        <w:div w:id="2067103151">
          <w:marLeft w:val="480"/>
          <w:marRight w:val="0"/>
          <w:marTop w:val="0"/>
          <w:marBottom w:val="0"/>
          <w:divBdr>
            <w:top w:val="none" w:sz="0" w:space="0" w:color="auto"/>
            <w:left w:val="none" w:sz="0" w:space="0" w:color="auto"/>
            <w:bottom w:val="none" w:sz="0" w:space="0" w:color="auto"/>
            <w:right w:val="none" w:sz="0" w:space="0" w:color="auto"/>
          </w:divBdr>
        </w:div>
        <w:div w:id="1477839010">
          <w:marLeft w:val="480"/>
          <w:marRight w:val="0"/>
          <w:marTop w:val="0"/>
          <w:marBottom w:val="0"/>
          <w:divBdr>
            <w:top w:val="none" w:sz="0" w:space="0" w:color="auto"/>
            <w:left w:val="none" w:sz="0" w:space="0" w:color="auto"/>
            <w:bottom w:val="none" w:sz="0" w:space="0" w:color="auto"/>
            <w:right w:val="none" w:sz="0" w:space="0" w:color="auto"/>
          </w:divBdr>
        </w:div>
        <w:div w:id="1143154847">
          <w:marLeft w:val="480"/>
          <w:marRight w:val="0"/>
          <w:marTop w:val="0"/>
          <w:marBottom w:val="0"/>
          <w:divBdr>
            <w:top w:val="none" w:sz="0" w:space="0" w:color="auto"/>
            <w:left w:val="none" w:sz="0" w:space="0" w:color="auto"/>
            <w:bottom w:val="none" w:sz="0" w:space="0" w:color="auto"/>
            <w:right w:val="none" w:sz="0" w:space="0" w:color="auto"/>
          </w:divBdr>
        </w:div>
        <w:div w:id="2056809688">
          <w:marLeft w:val="480"/>
          <w:marRight w:val="0"/>
          <w:marTop w:val="0"/>
          <w:marBottom w:val="0"/>
          <w:divBdr>
            <w:top w:val="none" w:sz="0" w:space="0" w:color="auto"/>
            <w:left w:val="none" w:sz="0" w:space="0" w:color="auto"/>
            <w:bottom w:val="none" w:sz="0" w:space="0" w:color="auto"/>
            <w:right w:val="none" w:sz="0" w:space="0" w:color="auto"/>
          </w:divBdr>
        </w:div>
        <w:div w:id="1013143655">
          <w:marLeft w:val="480"/>
          <w:marRight w:val="0"/>
          <w:marTop w:val="0"/>
          <w:marBottom w:val="0"/>
          <w:divBdr>
            <w:top w:val="none" w:sz="0" w:space="0" w:color="auto"/>
            <w:left w:val="none" w:sz="0" w:space="0" w:color="auto"/>
            <w:bottom w:val="none" w:sz="0" w:space="0" w:color="auto"/>
            <w:right w:val="none" w:sz="0" w:space="0" w:color="auto"/>
          </w:divBdr>
        </w:div>
        <w:div w:id="415442197">
          <w:marLeft w:val="480"/>
          <w:marRight w:val="0"/>
          <w:marTop w:val="0"/>
          <w:marBottom w:val="0"/>
          <w:divBdr>
            <w:top w:val="none" w:sz="0" w:space="0" w:color="auto"/>
            <w:left w:val="none" w:sz="0" w:space="0" w:color="auto"/>
            <w:bottom w:val="none" w:sz="0" w:space="0" w:color="auto"/>
            <w:right w:val="none" w:sz="0" w:space="0" w:color="auto"/>
          </w:divBdr>
        </w:div>
        <w:div w:id="736437581">
          <w:marLeft w:val="480"/>
          <w:marRight w:val="0"/>
          <w:marTop w:val="0"/>
          <w:marBottom w:val="0"/>
          <w:divBdr>
            <w:top w:val="none" w:sz="0" w:space="0" w:color="auto"/>
            <w:left w:val="none" w:sz="0" w:space="0" w:color="auto"/>
            <w:bottom w:val="none" w:sz="0" w:space="0" w:color="auto"/>
            <w:right w:val="none" w:sz="0" w:space="0" w:color="auto"/>
          </w:divBdr>
        </w:div>
        <w:div w:id="378825765">
          <w:marLeft w:val="480"/>
          <w:marRight w:val="0"/>
          <w:marTop w:val="0"/>
          <w:marBottom w:val="0"/>
          <w:divBdr>
            <w:top w:val="none" w:sz="0" w:space="0" w:color="auto"/>
            <w:left w:val="none" w:sz="0" w:space="0" w:color="auto"/>
            <w:bottom w:val="none" w:sz="0" w:space="0" w:color="auto"/>
            <w:right w:val="none" w:sz="0" w:space="0" w:color="auto"/>
          </w:divBdr>
        </w:div>
        <w:div w:id="1631206224">
          <w:marLeft w:val="480"/>
          <w:marRight w:val="0"/>
          <w:marTop w:val="0"/>
          <w:marBottom w:val="0"/>
          <w:divBdr>
            <w:top w:val="none" w:sz="0" w:space="0" w:color="auto"/>
            <w:left w:val="none" w:sz="0" w:space="0" w:color="auto"/>
            <w:bottom w:val="none" w:sz="0" w:space="0" w:color="auto"/>
            <w:right w:val="none" w:sz="0" w:space="0" w:color="auto"/>
          </w:divBdr>
        </w:div>
      </w:divsChild>
    </w:div>
    <w:div w:id="421920963">
      <w:bodyDiv w:val="1"/>
      <w:marLeft w:val="0"/>
      <w:marRight w:val="0"/>
      <w:marTop w:val="0"/>
      <w:marBottom w:val="0"/>
      <w:divBdr>
        <w:top w:val="none" w:sz="0" w:space="0" w:color="auto"/>
        <w:left w:val="none" w:sz="0" w:space="0" w:color="auto"/>
        <w:bottom w:val="none" w:sz="0" w:space="0" w:color="auto"/>
        <w:right w:val="none" w:sz="0" w:space="0" w:color="auto"/>
      </w:divBdr>
      <w:divsChild>
        <w:div w:id="1825587110">
          <w:marLeft w:val="480"/>
          <w:marRight w:val="0"/>
          <w:marTop w:val="0"/>
          <w:marBottom w:val="0"/>
          <w:divBdr>
            <w:top w:val="none" w:sz="0" w:space="0" w:color="auto"/>
            <w:left w:val="none" w:sz="0" w:space="0" w:color="auto"/>
            <w:bottom w:val="none" w:sz="0" w:space="0" w:color="auto"/>
            <w:right w:val="none" w:sz="0" w:space="0" w:color="auto"/>
          </w:divBdr>
        </w:div>
        <w:div w:id="1840919807">
          <w:marLeft w:val="480"/>
          <w:marRight w:val="0"/>
          <w:marTop w:val="0"/>
          <w:marBottom w:val="0"/>
          <w:divBdr>
            <w:top w:val="none" w:sz="0" w:space="0" w:color="auto"/>
            <w:left w:val="none" w:sz="0" w:space="0" w:color="auto"/>
            <w:bottom w:val="none" w:sz="0" w:space="0" w:color="auto"/>
            <w:right w:val="none" w:sz="0" w:space="0" w:color="auto"/>
          </w:divBdr>
        </w:div>
        <w:div w:id="784663185">
          <w:marLeft w:val="480"/>
          <w:marRight w:val="0"/>
          <w:marTop w:val="0"/>
          <w:marBottom w:val="0"/>
          <w:divBdr>
            <w:top w:val="none" w:sz="0" w:space="0" w:color="auto"/>
            <w:left w:val="none" w:sz="0" w:space="0" w:color="auto"/>
            <w:bottom w:val="none" w:sz="0" w:space="0" w:color="auto"/>
            <w:right w:val="none" w:sz="0" w:space="0" w:color="auto"/>
          </w:divBdr>
        </w:div>
        <w:div w:id="2007972760">
          <w:marLeft w:val="480"/>
          <w:marRight w:val="0"/>
          <w:marTop w:val="0"/>
          <w:marBottom w:val="0"/>
          <w:divBdr>
            <w:top w:val="none" w:sz="0" w:space="0" w:color="auto"/>
            <w:left w:val="none" w:sz="0" w:space="0" w:color="auto"/>
            <w:bottom w:val="none" w:sz="0" w:space="0" w:color="auto"/>
            <w:right w:val="none" w:sz="0" w:space="0" w:color="auto"/>
          </w:divBdr>
        </w:div>
        <w:div w:id="1289974777">
          <w:marLeft w:val="480"/>
          <w:marRight w:val="0"/>
          <w:marTop w:val="0"/>
          <w:marBottom w:val="0"/>
          <w:divBdr>
            <w:top w:val="none" w:sz="0" w:space="0" w:color="auto"/>
            <w:left w:val="none" w:sz="0" w:space="0" w:color="auto"/>
            <w:bottom w:val="none" w:sz="0" w:space="0" w:color="auto"/>
            <w:right w:val="none" w:sz="0" w:space="0" w:color="auto"/>
          </w:divBdr>
        </w:div>
        <w:div w:id="1258907163">
          <w:marLeft w:val="480"/>
          <w:marRight w:val="0"/>
          <w:marTop w:val="0"/>
          <w:marBottom w:val="0"/>
          <w:divBdr>
            <w:top w:val="none" w:sz="0" w:space="0" w:color="auto"/>
            <w:left w:val="none" w:sz="0" w:space="0" w:color="auto"/>
            <w:bottom w:val="none" w:sz="0" w:space="0" w:color="auto"/>
            <w:right w:val="none" w:sz="0" w:space="0" w:color="auto"/>
          </w:divBdr>
        </w:div>
        <w:div w:id="1243104621">
          <w:marLeft w:val="480"/>
          <w:marRight w:val="0"/>
          <w:marTop w:val="0"/>
          <w:marBottom w:val="0"/>
          <w:divBdr>
            <w:top w:val="none" w:sz="0" w:space="0" w:color="auto"/>
            <w:left w:val="none" w:sz="0" w:space="0" w:color="auto"/>
            <w:bottom w:val="none" w:sz="0" w:space="0" w:color="auto"/>
            <w:right w:val="none" w:sz="0" w:space="0" w:color="auto"/>
          </w:divBdr>
        </w:div>
        <w:div w:id="2067758687">
          <w:marLeft w:val="480"/>
          <w:marRight w:val="0"/>
          <w:marTop w:val="0"/>
          <w:marBottom w:val="0"/>
          <w:divBdr>
            <w:top w:val="none" w:sz="0" w:space="0" w:color="auto"/>
            <w:left w:val="none" w:sz="0" w:space="0" w:color="auto"/>
            <w:bottom w:val="none" w:sz="0" w:space="0" w:color="auto"/>
            <w:right w:val="none" w:sz="0" w:space="0" w:color="auto"/>
          </w:divBdr>
        </w:div>
        <w:div w:id="566956008">
          <w:marLeft w:val="480"/>
          <w:marRight w:val="0"/>
          <w:marTop w:val="0"/>
          <w:marBottom w:val="0"/>
          <w:divBdr>
            <w:top w:val="none" w:sz="0" w:space="0" w:color="auto"/>
            <w:left w:val="none" w:sz="0" w:space="0" w:color="auto"/>
            <w:bottom w:val="none" w:sz="0" w:space="0" w:color="auto"/>
            <w:right w:val="none" w:sz="0" w:space="0" w:color="auto"/>
          </w:divBdr>
        </w:div>
        <w:div w:id="1423405221">
          <w:marLeft w:val="480"/>
          <w:marRight w:val="0"/>
          <w:marTop w:val="0"/>
          <w:marBottom w:val="0"/>
          <w:divBdr>
            <w:top w:val="none" w:sz="0" w:space="0" w:color="auto"/>
            <w:left w:val="none" w:sz="0" w:space="0" w:color="auto"/>
            <w:bottom w:val="none" w:sz="0" w:space="0" w:color="auto"/>
            <w:right w:val="none" w:sz="0" w:space="0" w:color="auto"/>
          </w:divBdr>
        </w:div>
        <w:div w:id="567765718">
          <w:marLeft w:val="480"/>
          <w:marRight w:val="0"/>
          <w:marTop w:val="0"/>
          <w:marBottom w:val="0"/>
          <w:divBdr>
            <w:top w:val="none" w:sz="0" w:space="0" w:color="auto"/>
            <w:left w:val="none" w:sz="0" w:space="0" w:color="auto"/>
            <w:bottom w:val="none" w:sz="0" w:space="0" w:color="auto"/>
            <w:right w:val="none" w:sz="0" w:space="0" w:color="auto"/>
          </w:divBdr>
        </w:div>
        <w:div w:id="825363179">
          <w:marLeft w:val="480"/>
          <w:marRight w:val="0"/>
          <w:marTop w:val="0"/>
          <w:marBottom w:val="0"/>
          <w:divBdr>
            <w:top w:val="none" w:sz="0" w:space="0" w:color="auto"/>
            <w:left w:val="none" w:sz="0" w:space="0" w:color="auto"/>
            <w:bottom w:val="none" w:sz="0" w:space="0" w:color="auto"/>
            <w:right w:val="none" w:sz="0" w:space="0" w:color="auto"/>
          </w:divBdr>
        </w:div>
        <w:div w:id="1374039597">
          <w:marLeft w:val="480"/>
          <w:marRight w:val="0"/>
          <w:marTop w:val="0"/>
          <w:marBottom w:val="0"/>
          <w:divBdr>
            <w:top w:val="none" w:sz="0" w:space="0" w:color="auto"/>
            <w:left w:val="none" w:sz="0" w:space="0" w:color="auto"/>
            <w:bottom w:val="none" w:sz="0" w:space="0" w:color="auto"/>
            <w:right w:val="none" w:sz="0" w:space="0" w:color="auto"/>
          </w:divBdr>
        </w:div>
        <w:div w:id="251398729">
          <w:marLeft w:val="480"/>
          <w:marRight w:val="0"/>
          <w:marTop w:val="0"/>
          <w:marBottom w:val="0"/>
          <w:divBdr>
            <w:top w:val="none" w:sz="0" w:space="0" w:color="auto"/>
            <w:left w:val="none" w:sz="0" w:space="0" w:color="auto"/>
            <w:bottom w:val="none" w:sz="0" w:space="0" w:color="auto"/>
            <w:right w:val="none" w:sz="0" w:space="0" w:color="auto"/>
          </w:divBdr>
        </w:div>
      </w:divsChild>
    </w:div>
    <w:div w:id="427699657">
      <w:bodyDiv w:val="1"/>
      <w:marLeft w:val="0"/>
      <w:marRight w:val="0"/>
      <w:marTop w:val="0"/>
      <w:marBottom w:val="0"/>
      <w:divBdr>
        <w:top w:val="none" w:sz="0" w:space="0" w:color="auto"/>
        <w:left w:val="none" w:sz="0" w:space="0" w:color="auto"/>
        <w:bottom w:val="none" w:sz="0" w:space="0" w:color="auto"/>
        <w:right w:val="none" w:sz="0" w:space="0" w:color="auto"/>
      </w:divBdr>
    </w:div>
    <w:div w:id="439229094">
      <w:bodyDiv w:val="1"/>
      <w:marLeft w:val="0"/>
      <w:marRight w:val="0"/>
      <w:marTop w:val="0"/>
      <w:marBottom w:val="0"/>
      <w:divBdr>
        <w:top w:val="none" w:sz="0" w:space="0" w:color="auto"/>
        <w:left w:val="none" w:sz="0" w:space="0" w:color="auto"/>
        <w:bottom w:val="none" w:sz="0" w:space="0" w:color="auto"/>
        <w:right w:val="none" w:sz="0" w:space="0" w:color="auto"/>
      </w:divBdr>
      <w:divsChild>
        <w:div w:id="532958718">
          <w:marLeft w:val="480"/>
          <w:marRight w:val="0"/>
          <w:marTop w:val="0"/>
          <w:marBottom w:val="0"/>
          <w:divBdr>
            <w:top w:val="none" w:sz="0" w:space="0" w:color="auto"/>
            <w:left w:val="none" w:sz="0" w:space="0" w:color="auto"/>
            <w:bottom w:val="none" w:sz="0" w:space="0" w:color="auto"/>
            <w:right w:val="none" w:sz="0" w:space="0" w:color="auto"/>
          </w:divBdr>
        </w:div>
        <w:div w:id="372652442">
          <w:marLeft w:val="480"/>
          <w:marRight w:val="0"/>
          <w:marTop w:val="0"/>
          <w:marBottom w:val="0"/>
          <w:divBdr>
            <w:top w:val="none" w:sz="0" w:space="0" w:color="auto"/>
            <w:left w:val="none" w:sz="0" w:space="0" w:color="auto"/>
            <w:bottom w:val="none" w:sz="0" w:space="0" w:color="auto"/>
            <w:right w:val="none" w:sz="0" w:space="0" w:color="auto"/>
          </w:divBdr>
        </w:div>
        <w:div w:id="1826896613">
          <w:marLeft w:val="480"/>
          <w:marRight w:val="0"/>
          <w:marTop w:val="0"/>
          <w:marBottom w:val="0"/>
          <w:divBdr>
            <w:top w:val="none" w:sz="0" w:space="0" w:color="auto"/>
            <w:left w:val="none" w:sz="0" w:space="0" w:color="auto"/>
            <w:bottom w:val="none" w:sz="0" w:space="0" w:color="auto"/>
            <w:right w:val="none" w:sz="0" w:space="0" w:color="auto"/>
          </w:divBdr>
        </w:div>
        <w:div w:id="1928928546">
          <w:marLeft w:val="480"/>
          <w:marRight w:val="0"/>
          <w:marTop w:val="0"/>
          <w:marBottom w:val="0"/>
          <w:divBdr>
            <w:top w:val="none" w:sz="0" w:space="0" w:color="auto"/>
            <w:left w:val="none" w:sz="0" w:space="0" w:color="auto"/>
            <w:bottom w:val="none" w:sz="0" w:space="0" w:color="auto"/>
            <w:right w:val="none" w:sz="0" w:space="0" w:color="auto"/>
          </w:divBdr>
        </w:div>
        <w:div w:id="618803573">
          <w:marLeft w:val="480"/>
          <w:marRight w:val="0"/>
          <w:marTop w:val="0"/>
          <w:marBottom w:val="0"/>
          <w:divBdr>
            <w:top w:val="none" w:sz="0" w:space="0" w:color="auto"/>
            <w:left w:val="none" w:sz="0" w:space="0" w:color="auto"/>
            <w:bottom w:val="none" w:sz="0" w:space="0" w:color="auto"/>
            <w:right w:val="none" w:sz="0" w:space="0" w:color="auto"/>
          </w:divBdr>
        </w:div>
        <w:div w:id="2015259488">
          <w:marLeft w:val="480"/>
          <w:marRight w:val="0"/>
          <w:marTop w:val="0"/>
          <w:marBottom w:val="0"/>
          <w:divBdr>
            <w:top w:val="none" w:sz="0" w:space="0" w:color="auto"/>
            <w:left w:val="none" w:sz="0" w:space="0" w:color="auto"/>
            <w:bottom w:val="none" w:sz="0" w:space="0" w:color="auto"/>
            <w:right w:val="none" w:sz="0" w:space="0" w:color="auto"/>
          </w:divBdr>
        </w:div>
        <w:div w:id="1721325483">
          <w:marLeft w:val="480"/>
          <w:marRight w:val="0"/>
          <w:marTop w:val="0"/>
          <w:marBottom w:val="0"/>
          <w:divBdr>
            <w:top w:val="none" w:sz="0" w:space="0" w:color="auto"/>
            <w:left w:val="none" w:sz="0" w:space="0" w:color="auto"/>
            <w:bottom w:val="none" w:sz="0" w:space="0" w:color="auto"/>
            <w:right w:val="none" w:sz="0" w:space="0" w:color="auto"/>
          </w:divBdr>
        </w:div>
        <w:div w:id="1846436214">
          <w:marLeft w:val="480"/>
          <w:marRight w:val="0"/>
          <w:marTop w:val="0"/>
          <w:marBottom w:val="0"/>
          <w:divBdr>
            <w:top w:val="none" w:sz="0" w:space="0" w:color="auto"/>
            <w:left w:val="none" w:sz="0" w:space="0" w:color="auto"/>
            <w:bottom w:val="none" w:sz="0" w:space="0" w:color="auto"/>
            <w:right w:val="none" w:sz="0" w:space="0" w:color="auto"/>
          </w:divBdr>
        </w:div>
        <w:div w:id="124734207">
          <w:marLeft w:val="480"/>
          <w:marRight w:val="0"/>
          <w:marTop w:val="0"/>
          <w:marBottom w:val="0"/>
          <w:divBdr>
            <w:top w:val="none" w:sz="0" w:space="0" w:color="auto"/>
            <w:left w:val="none" w:sz="0" w:space="0" w:color="auto"/>
            <w:bottom w:val="none" w:sz="0" w:space="0" w:color="auto"/>
            <w:right w:val="none" w:sz="0" w:space="0" w:color="auto"/>
          </w:divBdr>
        </w:div>
        <w:div w:id="811555461">
          <w:marLeft w:val="480"/>
          <w:marRight w:val="0"/>
          <w:marTop w:val="0"/>
          <w:marBottom w:val="0"/>
          <w:divBdr>
            <w:top w:val="none" w:sz="0" w:space="0" w:color="auto"/>
            <w:left w:val="none" w:sz="0" w:space="0" w:color="auto"/>
            <w:bottom w:val="none" w:sz="0" w:space="0" w:color="auto"/>
            <w:right w:val="none" w:sz="0" w:space="0" w:color="auto"/>
          </w:divBdr>
        </w:div>
        <w:div w:id="1079669973">
          <w:marLeft w:val="480"/>
          <w:marRight w:val="0"/>
          <w:marTop w:val="0"/>
          <w:marBottom w:val="0"/>
          <w:divBdr>
            <w:top w:val="none" w:sz="0" w:space="0" w:color="auto"/>
            <w:left w:val="none" w:sz="0" w:space="0" w:color="auto"/>
            <w:bottom w:val="none" w:sz="0" w:space="0" w:color="auto"/>
            <w:right w:val="none" w:sz="0" w:space="0" w:color="auto"/>
          </w:divBdr>
        </w:div>
        <w:div w:id="1152138665">
          <w:marLeft w:val="480"/>
          <w:marRight w:val="0"/>
          <w:marTop w:val="0"/>
          <w:marBottom w:val="0"/>
          <w:divBdr>
            <w:top w:val="none" w:sz="0" w:space="0" w:color="auto"/>
            <w:left w:val="none" w:sz="0" w:space="0" w:color="auto"/>
            <w:bottom w:val="none" w:sz="0" w:space="0" w:color="auto"/>
            <w:right w:val="none" w:sz="0" w:space="0" w:color="auto"/>
          </w:divBdr>
        </w:div>
      </w:divsChild>
    </w:div>
    <w:div w:id="455024603">
      <w:bodyDiv w:val="1"/>
      <w:marLeft w:val="0"/>
      <w:marRight w:val="0"/>
      <w:marTop w:val="0"/>
      <w:marBottom w:val="0"/>
      <w:divBdr>
        <w:top w:val="none" w:sz="0" w:space="0" w:color="auto"/>
        <w:left w:val="none" w:sz="0" w:space="0" w:color="auto"/>
        <w:bottom w:val="none" w:sz="0" w:space="0" w:color="auto"/>
        <w:right w:val="none" w:sz="0" w:space="0" w:color="auto"/>
      </w:divBdr>
      <w:divsChild>
        <w:div w:id="1231698451">
          <w:marLeft w:val="480"/>
          <w:marRight w:val="0"/>
          <w:marTop w:val="0"/>
          <w:marBottom w:val="0"/>
          <w:divBdr>
            <w:top w:val="none" w:sz="0" w:space="0" w:color="auto"/>
            <w:left w:val="none" w:sz="0" w:space="0" w:color="auto"/>
            <w:bottom w:val="none" w:sz="0" w:space="0" w:color="auto"/>
            <w:right w:val="none" w:sz="0" w:space="0" w:color="auto"/>
          </w:divBdr>
        </w:div>
        <w:div w:id="2109498766">
          <w:marLeft w:val="480"/>
          <w:marRight w:val="0"/>
          <w:marTop w:val="0"/>
          <w:marBottom w:val="0"/>
          <w:divBdr>
            <w:top w:val="none" w:sz="0" w:space="0" w:color="auto"/>
            <w:left w:val="none" w:sz="0" w:space="0" w:color="auto"/>
            <w:bottom w:val="none" w:sz="0" w:space="0" w:color="auto"/>
            <w:right w:val="none" w:sz="0" w:space="0" w:color="auto"/>
          </w:divBdr>
        </w:div>
        <w:div w:id="707951236">
          <w:marLeft w:val="480"/>
          <w:marRight w:val="0"/>
          <w:marTop w:val="0"/>
          <w:marBottom w:val="0"/>
          <w:divBdr>
            <w:top w:val="none" w:sz="0" w:space="0" w:color="auto"/>
            <w:left w:val="none" w:sz="0" w:space="0" w:color="auto"/>
            <w:bottom w:val="none" w:sz="0" w:space="0" w:color="auto"/>
            <w:right w:val="none" w:sz="0" w:space="0" w:color="auto"/>
          </w:divBdr>
        </w:div>
        <w:div w:id="941766989">
          <w:marLeft w:val="480"/>
          <w:marRight w:val="0"/>
          <w:marTop w:val="0"/>
          <w:marBottom w:val="0"/>
          <w:divBdr>
            <w:top w:val="none" w:sz="0" w:space="0" w:color="auto"/>
            <w:left w:val="none" w:sz="0" w:space="0" w:color="auto"/>
            <w:bottom w:val="none" w:sz="0" w:space="0" w:color="auto"/>
            <w:right w:val="none" w:sz="0" w:space="0" w:color="auto"/>
          </w:divBdr>
        </w:div>
        <w:div w:id="1687829071">
          <w:marLeft w:val="480"/>
          <w:marRight w:val="0"/>
          <w:marTop w:val="0"/>
          <w:marBottom w:val="0"/>
          <w:divBdr>
            <w:top w:val="none" w:sz="0" w:space="0" w:color="auto"/>
            <w:left w:val="none" w:sz="0" w:space="0" w:color="auto"/>
            <w:bottom w:val="none" w:sz="0" w:space="0" w:color="auto"/>
            <w:right w:val="none" w:sz="0" w:space="0" w:color="auto"/>
          </w:divBdr>
        </w:div>
        <w:div w:id="1891116501">
          <w:marLeft w:val="480"/>
          <w:marRight w:val="0"/>
          <w:marTop w:val="0"/>
          <w:marBottom w:val="0"/>
          <w:divBdr>
            <w:top w:val="none" w:sz="0" w:space="0" w:color="auto"/>
            <w:left w:val="none" w:sz="0" w:space="0" w:color="auto"/>
            <w:bottom w:val="none" w:sz="0" w:space="0" w:color="auto"/>
            <w:right w:val="none" w:sz="0" w:space="0" w:color="auto"/>
          </w:divBdr>
        </w:div>
        <w:div w:id="1714386352">
          <w:marLeft w:val="480"/>
          <w:marRight w:val="0"/>
          <w:marTop w:val="0"/>
          <w:marBottom w:val="0"/>
          <w:divBdr>
            <w:top w:val="none" w:sz="0" w:space="0" w:color="auto"/>
            <w:left w:val="none" w:sz="0" w:space="0" w:color="auto"/>
            <w:bottom w:val="none" w:sz="0" w:space="0" w:color="auto"/>
            <w:right w:val="none" w:sz="0" w:space="0" w:color="auto"/>
          </w:divBdr>
        </w:div>
        <w:div w:id="371883864">
          <w:marLeft w:val="480"/>
          <w:marRight w:val="0"/>
          <w:marTop w:val="0"/>
          <w:marBottom w:val="0"/>
          <w:divBdr>
            <w:top w:val="none" w:sz="0" w:space="0" w:color="auto"/>
            <w:left w:val="none" w:sz="0" w:space="0" w:color="auto"/>
            <w:bottom w:val="none" w:sz="0" w:space="0" w:color="auto"/>
            <w:right w:val="none" w:sz="0" w:space="0" w:color="auto"/>
          </w:divBdr>
        </w:div>
        <w:div w:id="1847205040">
          <w:marLeft w:val="480"/>
          <w:marRight w:val="0"/>
          <w:marTop w:val="0"/>
          <w:marBottom w:val="0"/>
          <w:divBdr>
            <w:top w:val="none" w:sz="0" w:space="0" w:color="auto"/>
            <w:left w:val="none" w:sz="0" w:space="0" w:color="auto"/>
            <w:bottom w:val="none" w:sz="0" w:space="0" w:color="auto"/>
            <w:right w:val="none" w:sz="0" w:space="0" w:color="auto"/>
          </w:divBdr>
        </w:div>
        <w:div w:id="187137557">
          <w:marLeft w:val="480"/>
          <w:marRight w:val="0"/>
          <w:marTop w:val="0"/>
          <w:marBottom w:val="0"/>
          <w:divBdr>
            <w:top w:val="none" w:sz="0" w:space="0" w:color="auto"/>
            <w:left w:val="none" w:sz="0" w:space="0" w:color="auto"/>
            <w:bottom w:val="none" w:sz="0" w:space="0" w:color="auto"/>
            <w:right w:val="none" w:sz="0" w:space="0" w:color="auto"/>
          </w:divBdr>
        </w:div>
        <w:div w:id="447817251">
          <w:marLeft w:val="480"/>
          <w:marRight w:val="0"/>
          <w:marTop w:val="0"/>
          <w:marBottom w:val="0"/>
          <w:divBdr>
            <w:top w:val="none" w:sz="0" w:space="0" w:color="auto"/>
            <w:left w:val="none" w:sz="0" w:space="0" w:color="auto"/>
            <w:bottom w:val="none" w:sz="0" w:space="0" w:color="auto"/>
            <w:right w:val="none" w:sz="0" w:space="0" w:color="auto"/>
          </w:divBdr>
        </w:div>
        <w:div w:id="824129709">
          <w:marLeft w:val="480"/>
          <w:marRight w:val="0"/>
          <w:marTop w:val="0"/>
          <w:marBottom w:val="0"/>
          <w:divBdr>
            <w:top w:val="none" w:sz="0" w:space="0" w:color="auto"/>
            <w:left w:val="none" w:sz="0" w:space="0" w:color="auto"/>
            <w:bottom w:val="none" w:sz="0" w:space="0" w:color="auto"/>
            <w:right w:val="none" w:sz="0" w:space="0" w:color="auto"/>
          </w:divBdr>
        </w:div>
        <w:div w:id="1466116020">
          <w:marLeft w:val="480"/>
          <w:marRight w:val="0"/>
          <w:marTop w:val="0"/>
          <w:marBottom w:val="0"/>
          <w:divBdr>
            <w:top w:val="none" w:sz="0" w:space="0" w:color="auto"/>
            <w:left w:val="none" w:sz="0" w:space="0" w:color="auto"/>
            <w:bottom w:val="none" w:sz="0" w:space="0" w:color="auto"/>
            <w:right w:val="none" w:sz="0" w:space="0" w:color="auto"/>
          </w:divBdr>
        </w:div>
        <w:div w:id="1023165012">
          <w:marLeft w:val="480"/>
          <w:marRight w:val="0"/>
          <w:marTop w:val="0"/>
          <w:marBottom w:val="0"/>
          <w:divBdr>
            <w:top w:val="none" w:sz="0" w:space="0" w:color="auto"/>
            <w:left w:val="none" w:sz="0" w:space="0" w:color="auto"/>
            <w:bottom w:val="none" w:sz="0" w:space="0" w:color="auto"/>
            <w:right w:val="none" w:sz="0" w:space="0" w:color="auto"/>
          </w:divBdr>
        </w:div>
      </w:divsChild>
    </w:div>
    <w:div w:id="459498978">
      <w:bodyDiv w:val="1"/>
      <w:marLeft w:val="0"/>
      <w:marRight w:val="0"/>
      <w:marTop w:val="0"/>
      <w:marBottom w:val="0"/>
      <w:divBdr>
        <w:top w:val="none" w:sz="0" w:space="0" w:color="auto"/>
        <w:left w:val="none" w:sz="0" w:space="0" w:color="auto"/>
        <w:bottom w:val="none" w:sz="0" w:space="0" w:color="auto"/>
        <w:right w:val="none" w:sz="0" w:space="0" w:color="auto"/>
      </w:divBdr>
      <w:divsChild>
        <w:div w:id="273943304">
          <w:marLeft w:val="480"/>
          <w:marRight w:val="0"/>
          <w:marTop w:val="0"/>
          <w:marBottom w:val="0"/>
          <w:divBdr>
            <w:top w:val="none" w:sz="0" w:space="0" w:color="auto"/>
            <w:left w:val="none" w:sz="0" w:space="0" w:color="auto"/>
            <w:bottom w:val="none" w:sz="0" w:space="0" w:color="auto"/>
            <w:right w:val="none" w:sz="0" w:space="0" w:color="auto"/>
          </w:divBdr>
        </w:div>
        <w:div w:id="1202326403">
          <w:marLeft w:val="480"/>
          <w:marRight w:val="0"/>
          <w:marTop w:val="0"/>
          <w:marBottom w:val="0"/>
          <w:divBdr>
            <w:top w:val="none" w:sz="0" w:space="0" w:color="auto"/>
            <w:left w:val="none" w:sz="0" w:space="0" w:color="auto"/>
            <w:bottom w:val="none" w:sz="0" w:space="0" w:color="auto"/>
            <w:right w:val="none" w:sz="0" w:space="0" w:color="auto"/>
          </w:divBdr>
        </w:div>
        <w:div w:id="917128958">
          <w:marLeft w:val="480"/>
          <w:marRight w:val="0"/>
          <w:marTop w:val="0"/>
          <w:marBottom w:val="0"/>
          <w:divBdr>
            <w:top w:val="none" w:sz="0" w:space="0" w:color="auto"/>
            <w:left w:val="none" w:sz="0" w:space="0" w:color="auto"/>
            <w:bottom w:val="none" w:sz="0" w:space="0" w:color="auto"/>
            <w:right w:val="none" w:sz="0" w:space="0" w:color="auto"/>
          </w:divBdr>
        </w:div>
        <w:div w:id="343017279">
          <w:marLeft w:val="480"/>
          <w:marRight w:val="0"/>
          <w:marTop w:val="0"/>
          <w:marBottom w:val="0"/>
          <w:divBdr>
            <w:top w:val="none" w:sz="0" w:space="0" w:color="auto"/>
            <w:left w:val="none" w:sz="0" w:space="0" w:color="auto"/>
            <w:bottom w:val="none" w:sz="0" w:space="0" w:color="auto"/>
            <w:right w:val="none" w:sz="0" w:space="0" w:color="auto"/>
          </w:divBdr>
        </w:div>
        <w:div w:id="86270594">
          <w:marLeft w:val="480"/>
          <w:marRight w:val="0"/>
          <w:marTop w:val="0"/>
          <w:marBottom w:val="0"/>
          <w:divBdr>
            <w:top w:val="none" w:sz="0" w:space="0" w:color="auto"/>
            <w:left w:val="none" w:sz="0" w:space="0" w:color="auto"/>
            <w:bottom w:val="none" w:sz="0" w:space="0" w:color="auto"/>
            <w:right w:val="none" w:sz="0" w:space="0" w:color="auto"/>
          </w:divBdr>
        </w:div>
        <w:div w:id="948701012">
          <w:marLeft w:val="480"/>
          <w:marRight w:val="0"/>
          <w:marTop w:val="0"/>
          <w:marBottom w:val="0"/>
          <w:divBdr>
            <w:top w:val="none" w:sz="0" w:space="0" w:color="auto"/>
            <w:left w:val="none" w:sz="0" w:space="0" w:color="auto"/>
            <w:bottom w:val="none" w:sz="0" w:space="0" w:color="auto"/>
            <w:right w:val="none" w:sz="0" w:space="0" w:color="auto"/>
          </w:divBdr>
        </w:div>
        <w:div w:id="1040084016">
          <w:marLeft w:val="480"/>
          <w:marRight w:val="0"/>
          <w:marTop w:val="0"/>
          <w:marBottom w:val="0"/>
          <w:divBdr>
            <w:top w:val="none" w:sz="0" w:space="0" w:color="auto"/>
            <w:left w:val="none" w:sz="0" w:space="0" w:color="auto"/>
            <w:bottom w:val="none" w:sz="0" w:space="0" w:color="auto"/>
            <w:right w:val="none" w:sz="0" w:space="0" w:color="auto"/>
          </w:divBdr>
        </w:div>
        <w:div w:id="657808813">
          <w:marLeft w:val="480"/>
          <w:marRight w:val="0"/>
          <w:marTop w:val="0"/>
          <w:marBottom w:val="0"/>
          <w:divBdr>
            <w:top w:val="none" w:sz="0" w:space="0" w:color="auto"/>
            <w:left w:val="none" w:sz="0" w:space="0" w:color="auto"/>
            <w:bottom w:val="none" w:sz="0" w:space="0" w:color="auto"/>
            <w:right w:val="none" w:sz="0" w:space="0" w:color="auto"/>
          </w:divBdr>
        </w:div>
        <w:div w:id="1781683615">
          <w:marLeft w:val="480"/>
          <w:marRight w:val="0"/>
          <w:marTop w:val="0"/>
          <w:marBottom w:val="0"/>
          <w:divBdr>
            <w:top w:val="none" w:sz="0" w:space="0" w:color="auto"/>
            <w:left w:val="none" w:sz="0" w:space="0" w:color="auto"/>
            <w:bottom w:val="none" w:sz="0" w:space="0" w:color="auto"/>
            <w:right w:val="none" w:sz="0" w:space="0" w:color="auto"/>
          </w:divBdr>
        </w:div>
        <w:div w:id="1702238687">
          <w:marLeft w:val="480"/>
          <w:marRight w:val="0"/>
          <w:marTop w:val="0"/>
          <w:marBottom w:val="0"/>
          <w:divBdr>
            <w:top w:val="none" w:sz="0" w:space="0" w:color="auto"/>
            <w:left w:val="none" w:sz="0" w:space="0" w:color="auto"/>
            <w:bottom w:val="none" w:sz="0" w:space="0" w:color="auto"/>
            <w:right w:val="none" w:sz="0" w:space="0" w:color="auto"/>
          </w:divBdr>
        </w:div>
        <w:div w:id="215433479">
          <w:marLeft w:val="480"/>
          <w:marRight w:val="0"/>
          <w:marTop w:val="0"/>
          <w:marBottom w:val="0"/>
          <w:divBdr>
            <w:top w:val="none" w:sz="0" w:space="0" w:color="auto"/>
            <w:left w:val="none" w:sz="0" w:space="0" w:color="auto"/>
            <w:bottom w:val="none" w:sz="0" w:space="0" w:color="auto"/>
            <w:right w:val="none" w:sz="0" w:space="0" w:color="auto"/>
          </w:divBdr>
        </w:div>
        <w:div w:id="1010990400">
          <w:marLeft w:val="480"/>
          <w:marRight w:val="0"/>
          <w:marTop w:val="0"/>
          <w:marBottom w:val="0"/>
          <w:divBdr>
            <w:top w:val="none" w:sz="0" w:space="0" w:color="auto"/>
            <w:left w:val="none" w:sz="0" w:space="0" w:color="auto"/>
            <w:bottom w:val="none" w:sz="0" w:space="0" w:color="auto"/>
            <w:right w:val="none" w:sz="0" w:space="0" w:color="auto"/>
          </w:divBdr>
        </w:div>
      </w:divsChild>
    </w:div>
    <w:div w:id="498034693">
      <w:bodyDiv w:val="1"/>
      <w:marLeft w:val="0"/>
      <w:marRight w:val="0"/>
      <w:marTop w:val="0"/>
      <w:marBottom w:val="0"/>
      <w:divBdr>
        <w:top w:val="none" w:sz="0" w:space="0" w:color="auto"/>
        <w:left w:val="none" w:sz="0" w:space="0" w:color="auto"/>
        <w:bottom w:val="none" w:sz="0" w:space="0" w:color="auto"/>
        <w:right w:val="none" w:sz="0" w:space="0" w:color="auto"/>
      </w:divBdr>
    </w:div>
    <w:div w:id="504514737">
      <w:bodyDiv w:val="1"/>
      <w:marLeft w:val="0"/>
      <w:marRight w:val="0"/>
      <w:marTop w:val="0"/>
      <w:marBottom w:val="0"/>
      <w:divBdr>
        <w:top w:val="none" w:sz="0" w:space="0" w:color="auto"/>
        <w:left w:val="none" w:sz="0" w:space="0" w:color="auto"/>
        <w:bottom w:val="none" w:sz="0" w:space="0" w:color="auto"/>
        <w:right w:val="none" w:sz="0" w:space="0" w:color="auto"/>
      </w:divBdr>
      <w:divsChild>
        <w:div w:id="2118408519">
          <w:marLeft w:val="480"/>
          <w:marRight w:val="0"/>
          <w:marTop w:val="0"/>
          <w:marBottom w:val="0"/>
          <w:divBdr>
            <w:top w:val="none" w:sz="0" w:space="0" w:color="auto"/>
            <w:left w:val="none" w:sz="0" w:space="0" w:color="auto"/>
            <w:bottom w:val="none" w:sz="0" w:space="0" w:color="auto"/>
            <w:right w:val="none" w:sz="0" w:space="0" w:color="auto"/>
          </w:divBdr>
        </w:div>
        <w:div w:id="628706931">
          <w:marLeft w:val="480"/>
          <w:marRight w:val="0"/>
          <w:marTop w:val="0"/>
          <w:marBottom w:val="0"/>
          <w:divBdr>
            <w:top w:val="none" w:sz="0" w:space="0" w:color="auto"/>
            <w:left w:val="none" w:sz="0" w:space="0" w:color="auto"/>
            <w:bottom w:val="none" w:sz="0" w:space="0" w:color="auto"/>
            <w:right w:val="none" w:sz="0" w:space="0" w:color="auto"/>
          </w:divBdr>
        </w:div>
        <w:div w:id="904220993">
          <w:marLeft w:val="480"/>
          <w:marRight w:val="0"/>
          <w:marTop w:val="0"/>
          <w:marBottom w:val="0"/>
          <w:divBdr>
            <w:top w:val="none" w:sz="0" w:space="0" w:color="auto"/>
            <w:left w:val="none" w:sz="0" w:space="0" w:color="auto"/>
            <w:bottom w:val="none" w:sz="0" w:space="0" w:color="auto"/>
            <w:right w:val="none" w:sz="0" w:space="0" w:color="auto"/>
          </w:divBdr>
        </w:div>
        <w:div w:id="1302271242">
          <w:marLeft w:val="480"/>
          <w:marRight w:val="0"/>
          <w:marTop w:val="0"/>
          <w:marBottom w:val="0"/>
          <w:divBdr>
            <w:top w:val="none" w:sz="0" w:space="0" w:color="auto"/>
            <w:left w:val="none" w:sz="0" w:space="0" w:color="auto"/>
            <w:bottom w:val="none" w:sz="0" w:space="0" w:color="auto"/>
            <w:right w:val="none" w:sz="0" w:space="0" w:color="auto"/>
          </w:divBdr>
        </w:div>
        <w:div w:id="824709689">
          <w:marLeft w:val="480"/>
          <w:marRight w:val="0"/>
          <w:marTop w:val="0"/>
          <w:marBottom w:val="0"/>
          <w:divBdr>
            <w:top w:val="none" w:sz="0" w:space="0" w:color="auto"/>
            <w:left w:val="none" w:sz="0" w:space="0" w:color="auto"/>
            <w:bottom w:val="none" w:sz="0" w:space="0" w:color="auto"/>
            <w:right w:val="none" w:sz="0" w:space="0" w:color="auto"/>
          </w:divBdr>
        </w:div>
        <w:div w:id="773406671">
          <w:marLeft w:val="480"/>
          <w:marRight w:val="0"/>
          <w:marTop w:val="0"/>
          <w:marBottom w:val="0"/>
          <w:divBdr>
            <w:top w:val="none" w:sz="0" w:space="0" w:color="auto"/>
            <w:left w:val="none" w:sz="0" w:space="0" w:color="auto"/>
            <w:bottom w:val="none" w:sz="0" w:space="0" w:color="auto"/>
            <w:right w:val="none" w:sz="0" w:space="0" w:color="auto"/>
          </w:divBdr>
        </w:div>
        <w:div w:id="1890417911">
          <w:marLeft w:val="480"/>
          <w:marRight w:val="0"/>
          <w:marTop w:val="0"/>
          <w:marBottom w:val="0"/>
          <w:divBdr>
            <w:top w:val="none" w:sz="0" w:space="0" w:color="auto"/>
            <w:left w:val="none" w:sz="0" w:space="0" w:color="auto"/>
            <w:bottom w:val="none" w:sz="0" w:space="0" w:color="auto"/>
            <w:right w:val="none" w:sz="0" w:space="0" w:color="auto"/>
          </w:divBdr>
        </w:div>
        <w:div w:id="1273241286">
          <w:marLeft w:val="480"/>
          <w:marRight w:val="0"/>
          <w:marTop w:val="0"/>
          <w:marBottom w:val="0"/>
          <w:divBdr>
            <w:top w:val="none" w:sz="0" w:space="0" w:color="auto"/>
            <w:left w:val="none" w:sz="0" w:space="0" w:color="auto"/>
            <w:bottom w:val="none" w:sz="0" w:space="0" w:color="auto"/>
            <w:right w:val="none" w:sz="0" w:space="0" w:color="auto"/>
          </w:divBdr>
        </w:div>
        <w:div w:id="697894468">
          <w:marLeft w:val="480"/>
          <w:marRight w:val="0"/>
          <w:marTop w:val="0"/>
          <w:marBottom w:val="0"/>
          <w:divBdr>
            <w:top w:val="none" w:sz="0" w:space="0" w:color="auto"/>
            <w:left w:val="none" w:sz="0" w:space="0" w:color="auto"/>
            <w:bottom w:val="none" w:sz="0" w:space="0" w:color="auto"/>
            <w:right w:val="none" w:sz="0" w:space="0" w:color="auto"/>
          </w:divBdr>
        </w:div>
        <w:div w:id="1618945194">
          <w:marLeft w:val="480"/>
          <w:marRight w:val="0"/>
          <w:marTop w:val="0"/>
          <w:marBottom w:val="0"/>
          <w:divBdr>
            <w:top w:val="none" w:sz="0" w:space="0" w:color="auto"/>
            <w:left w:val="none" w:sz="0" w:space="0" w:color="auto"/>
            <w:bottom w:val="none" w:sz="0" w:space="0" w:color="auto"/>
            <w:right w:val="none" w:sz="0" w:space="0" w:color="auto"/>
          </w:divBdr>
        </w:div>
        <w:div w:id="856702074">
          <w:marLeft w:val="480"/>
          <w:marRight w:val="0"/>
          <w:marTop w:val="0"/>
          <w:marBottom w:val="0"/>
          <w:divBdr>
            <w:top w:val="none" w:sz="0" w:space="0" w:color="auto"/>
            <w:left w:val="none" w:sz="0" w:space="0" w:color="auto"/>
            <w:bottom w:val="none" w:sz="0" w:space="0" w:color="auto"/>
            <w:right w:val="none" w:sz="0" w:space="0" w:color="auto"/>
          </w:divBdr>
        </w:div>
        <w:div w:id="880360436">
          <w:marLeft w:val="480"/>
          <w:marRight w:val="0"/>
          <w:marTop w:val="0"/>
          <w:marBottom w:val="0"/>
          <w:divBdr>
            <w:top w:val="none" w:sz="0" w:space="0" w:color="auto"/>
            <w:left w:val="none" w:sz="0" w:space="0" w:color="auto"/>
            <w:bottom w:val="none" w:sz="0" w:space="0" w:color="auto"/>
            <w:right w:val="none" w:sz="0" w:space="0" w:color="auto"/>
          </w:divBdr>
        </w:div>
        <w:div w:id="206918726">
          <w:marLeft w:val="480"/>
          <w:marRight w:val="0"/>
          <w:marTop w:val="0"/>
          <w:marBottom w:val="0"/>
          <w:divBdr>
            <w:top w:val="none" w:sz="0" w:space="0" w:color="auto"/>
            <w:left w:val="none" w:sz="0" w:space="0" w:color="auto"/>
            <w:bottom w:val="none" w:sz="0" w:space="0" w:color="auto"/>
            <w:right w:val="none" w:sz="0" w:space="0" w:color="auto"/>
          </w:divBdr>
        </w:div>
      </w:divsChild>
    </w:div>
    <w:div w:id="508526495">
      <w:bodyDiv w:val="1"/>
      <w:marLeft w:val="0"/>
      <w:marRight w:val="0"/>
      <w:marTop w:val="0"/>
      <w:marBottom w:val="0"/>
      <w:divBdr>
        <w:top w:val="none" w:sz="0" w:space="0" w:color="auto"/>
        <w:left w:val="none" w:sz="0" w:space="0" w:color="auto"/>
        <w:bottom w:val="none" w:sz="0" w:space="0" w:color="auto"/>
        <w:right w:val="none" w:sz="0" w:space="0" w:color="auto"/>
      </w:divBdr>
      <w:divsChild>
        <w:div w:id="2123381467">
          <w:marLeft w:val="480"/>
          <w:marRight w:val="0"/>
          <w:marTop w:val="0"/>
          <w:marBottom w:val="0"/>
          <w:divBdr>
            <w:top w:val="none" w:sz="0" w:space="0" w:color="auto"/>
            <w:left w:val="none" w:sz="0" w:space="0" w:color="auto"/>
            <w:bottom w:val="none" w:sz="0" w:space="0" w:color="auto"/>
            <w:right w:val="none" w:sz="0" w:space="0" w:color="auto"/>
          </w:divBdr>
        </w:div>
        <w:div w:id="37366845">
          <w:marLeft w:val="480"/>
          <w:marRight w:val="0"/>
          <w:marTop w:val="0"/>
          <w:marBottom w:val="0"/>
          <w:divBdr>
            <w:top w:val="none" w:sz="0" w:space="0" w:color="auto"/>
            <w:left w:val="none" w:sz="0" w:space="0" w:color="auto"/>
            <w:bottom w:val="none" w:sz="0" w:space="0" w:color="auto"/>
            <w:right w:val="none" w:sz="0" w:space="0" w:color="auto"/>
          </w:divBdr>
        </w:div>
        <w:div w:id="1074626053">
          <w:marLeft w:val="480"/>
          <w:marRight w:val="0"/>
          <w:marTop w:val="0"/>
          <w:marBottom w:val="0"/>
          <w:divBdr>
            <w:top w:val="none" w:sz="0" w:space="0" w:color="auto"/>
            <w:left w:val="none" w:sz="0" w:space="0" w:color="auto"/>
            <w:bottom w:val="none" w:sz="0" w:space="0" w:color="auto"/>
            <w:right w:val="none" w:sz="0" w:space="0" w:color="auto"/>
          </w:divBdr>
        </w:div>
        <w:div w:id="727652356">
          <w:marLeft w:val="480"/>
          <w:marRight w:val="0"/>
          <w:marTop w:val="0"/>
          <w:marBottom w:val="0"/>
          <w:divBdr>
            <w:top w:val="none" w:sz="0" w:space="0" w:color="auto"/>
            <w:left w:val="none" w:sz="0" w:space="0" w:color="auto"/>
            <w:bottom w:val="none" w:sz="0" w:space="0" w:color="auto"/>
            <w:right w:val="none" w:sz="0" w:space="0" w:color="auto"/>
          </w:divBdr>
        </w:div>
        <w:div w:id="1840922398">
          <w:marLeft w:val="480"/>
          <w:marRight w:val="0"/>
          <w:marTop w:val="0"/>
          <w:marBottom w:val="0"/>
          <w:divBdr>
            <w:top w:val="none" w:sz="0" w:space="0" w:color="auto"/>
            <w:left w:val="none" w:sz="0" w:space="0" w:color="auto"/>
            <w:bottom w:val="none" w:sz="0" w:space="0" w:color="auto"/>
            <w:right w:val="none" w:sz="0" w:space="0" w:color="auto"/>
          </w:divBdr>
        </w:div>
        <w:div w:id="2124837971">
          <w:marLeft w:val="480"/>
          <w:marRight w:val="0"/>
          <w:marTop w:val="0"/>
          <w:marBottom w:val="0"/>
          <w:divBdr>
            <w:top w:val="none" w:sz="0" w:space="0" w:color="auto"/>
            <w:left w:val="none" w:sz="0" w:space="0" w:color="auto"/>
            <w:bottom w:val="none" w:sz="0" w:space="0" w:color="auto"/>
            <w:right w:val="none" w:sz="0" w:space="0" w:color="auto"/>
          </w:divBdr>
        </w:div>
        <w:div w:id="1282110747">
          <w:marLeft w:val="480"/>
          <w:marRight w:val="0"/>
          <w:marTop w:val="0"/>
          <w:marBottom w:val="0"/>
          <w:divBdr>
            <w:top w:val="none" w:sz="0" w:space="0" w:color="auto"/>
            <w:left w:val="none" w:sz="0" w:space="0" w:color="auto"/>
            <w:bottom w:val="none" w:sz="0" w:space="0" w:color="auto"/>
            <w:right w:val="none" w:sz="0" w:space="0" w:color="auto"/>
          </w:divBdr>
        </w:div>
        <w:div w:id="991370219">
          <w:marLeft w:val="480"/>
          <w:marRight w:val="0"/>
          <w:marTop w:val="0"/>
          <w:marBottom w:val="0"/>
          <w:divBdr>
            <w:top w:val="none" w:sz="0" w:space="0" w:color="auto"/>
            <w:left w:val="none" w:sz="0" w:space="0" w:color="auto"/>
            <w:bottom w:val="none" w:sz="0" w:space="0" w:color="auto"/>
            <w:right w:val="none" w:sz="0" w:space="0" w:color="auto"/>
          </w:divBdr>
        </w:div>
        <w:div w:id="75398329">
          <w:marLeft w:val="480"/>
          <w:marRight w:val="0"/>
          <w:marTop w:val="0"/>
          <w:marBottom w:val="0"/>
          <w:divBdr>
            <w:top w:val="none" w:sz="0" w:space="0" w:color="auto"/>
            <w:left w:val="none" w:sz="0" w:space="0" w:color="auto"/>
            <w:bottom w:val="none" w:sz="0" w:space="0" w:color="auto"/>
            <w:right w:val="none" w:sz="0" w:space="0" w:color="auto"/>
          </w:divBdr>
        </w:div>
        <w:div w:id="1887640725">
          <w:marLeft w:val="480"/>
          <w:marRight w:val="0"/>
          <w:marTop w:val="0"/>
          <w:marBottom w:val="0"/>
          <w:divBdr>
            <w:top w:val="none" w:sz="0" w:space="0" w:color="auto"/>
            <w:left w:val="none" w:sz="0" w:space="0" w:color="auto"/>
            <w:bottom w:val="none" w:sz="0" w:space="0" w:color="auto"/>
            <w:right w:val="none" w:sz="0" w:space="0" w:color="auto"/>
          </w:divBdr>
        </w:div>
        <w:div w:id="433062728">
          <w:marLeft w:val="480"/>
          <w:marRight w:val="0"/>
          <w:marTop w:val="0"/>
          <w:marBottom w:val="0"/>
          <w:divBdr>
            <w:top w:val="none" w:sz="0" w:space="0" w:color="auto"/>
            <w:left w:val="none" w:sz="0" w:space="0" w:color="auto"/>
            <w:bottom w:val="none" w:sz="0" w:space="0" w:color="auto"/>
            <w:right w:val="none" w:sz="0" w:space="0" w:color="auto"/>
          </w:divBdr>
        </w:div>
        <w:div w:id="2036467676">
          <w:marLeft w:val="480"/>
          <w:marRight w:val="0"/>
          <w:marTop w:val="0"/>
          <w:marBottom w:val="0"/>
          <w:divBdr>
            <w:top w:val="none" w:sz="0" w:space="0" w:color="auto"/>
            <w:left w:val="none" w:sz="0" w:space="0" w:color="auto"/>
            <w:bottom w:val="none" w:sz="0" w:space="0" w:color="auto"/>
            <w:right w:val="none" w:sz="0" w:space="0" w:color="auto"/>
          </w:divBdr>
        </w:div>
      </w:divsChild>
    </w:div>
    <w:div w:id="535512095">
      <w:bodyDiv w:val="1"/>
      <w:marLeft w:val="0"/>
      <w:marRight w:val="0"/>
      <w:marTop w:val="0"/>
      <w:marBottom w:val="0"/>
      <w:divBdr>
        <w:top w:val="none" w:sz="0" w:space="0" w:color="auto"/>
        <w:left w:val="none" w:sz="0" w:space="0" w:color="auto"/>
        <w:bottom w:val="none" w:sz="0" w:space="0" w:color="auto"/>
        <w:right w:val="none" w:sz="0" w:space="0" w:color="auto"/>
      </w:divBdr>
      <w:divsChild>
        <w:div w:id="63068012">
          <w:marLeft w:val="480"/>
          <w:marRight w:val="0"/>
          <w:marTop w:val="0"/>
          <w:marBottom w:val="0"/>
          <w:divBdr>
            <w:top w:val="none" w:sz="0" w:space="0" w:color="auto"/>
            <w:left w:val="none" w:sz="0" w:space="0" w:color="auto"/>
            <w:bottom w:val="none" w:sz="0" w:space="0" w:color="auto"/>
            <w:right w:val="none" w:sz="0" w:space="0" w:color="auto"/>
          </w:divBdr>
        </w:div>
        <w:div w:id="1604993550">
          <w:marLeft w:val="480"/>
          <w:marRight w:val="0"/>
          <w:marTop w:val="0"/>
          <w:marBottom w:val="0"/>
          <w:divBdr>
            <w:top w:val="none" w:sz="0" w:space="0" w:color="auto"/>
            <w:left w:val="none" w:sz="0" w:space="0" w:color="auto"/>
            <w:bottom w:val="none" w:sz="0" w:space="0" w:color="auto"/>
            <w:right w:val="none" w:sz="0" w:space="0" w:color="auto"/>
          </w:divBdr>
        </w:div>
        <w:div w:id="1043942736">
          <w:marLeft w:val="480"/>
          <w:marRight w:val="0"/>
          <w:marTop w:val="0"/>
          <w:marBottom w:val="0"/>
          <w:divBdr>
            <w:top w:val="none" w:sz="0" w:space="0" w:color="auto"/>
            <w:left w:val="none" w:sz="0" w:space="0" w:color="auto"/>
            <w:bottom w:val="none" w:sz="0" w:space="0" w:color="auto"/>
            <w:right w:val="none" w:sz="0" w:space="0" w:color="auto"/>
          </w:divBdr>
        </w:div>
        <w:div w:id="418715370">
          <w:marLeft w:val="480"/>
          <w:marRight w:val="0"/>
          <w:marTop w:val="0"/>
          <w:marBottom w:val="0"/>
          <w:divBdr>
            <w:top w:val="none" w:sz="0" w:space="0" w:color="auto"/>
            <w:left w:val="none" w:sz="0" w:space="0" w:color="auto"/>
            <w:bottom w:val="none" w:sz="0" w:space="0" w:color="auto"/>
            <w:right w:val="none" w:sz="0" w:space="0" w:color="auto"/>
          </w:divBdr>
        </w:div>
      </w:divsChild>
    </w:div>
    <w:div w:id="559361233">
      <w:bodyDiv w:val="1"/>
      <w:marLeft w:val="0"/>
      <w:marRight w:val="0"/>
      <w:marTop w:val="0"/>
      <w:marBottom w:val="0"/>
      <w:divBdr>
        <w:top w:val="none" w:sz="0" w:space="0" w:color="auto"/>
        <w:left w:val="none" w:sz="0" w:space="0" w:color="auto"/>
        <w:bottom w:val="none" w:sz="0" w:space="0" w:color="auto"/>
        <w:right w:val="none" w:sz="0" w:space="0" w:color="auto"/>
      </w:divBdr>
    </w:div>
    <w:div w:id="560946581">
      <w:bodyDiv w:val="1"/>
      <w:marLeft w:val="0"/>
      <w:marRight w:val="0"/>
      <w:marTop w:val="0"/>
      <w:marBottom w:val="0"/>
      <w:divBdr>
        <w:top w:val="none" w:sz="0" w:space="0" w:color="auto"/>
        <w:left w:val="none" w:sz="0" w:space="0" w:color="auto"/>
        <w:bottom w:val="none" w:sz="0" w:space="0" w:color="auto"/>
        <w:right w:val="none" w:sz="0" w:space="0" w:color="auto"/>
      </w:divBdr>
      <w:divsChild>
        <w:div w:id="1137333304">
          <w:marLeft w:val="480"/>
          <w:marRight w:val="0"/>
          <w:marTop w:val="0"/>
          <w:marBottom w:val="0"/>
          <w:divBdr>
            <w:top w:val="none" w:sz="0" w:space="0" w:color="auto"/>
            <w:left w:val="none" w:sz="0" w:space="0" w:color="auto"/>
            <w:bottom w:val="none" w:sz="0" w:space="0" w:color="auto"/>
            <w:right w:val="none" w:sz="0" w:space="0" w:color="auto"/>
          </w:divBdr>
        </w:div>
        <w:div w:id="372198336">
          <w:marLeft w:val="480"/>
          <w:marRight w:val="0"/>
          <w:marTop w:val="0"/>
          <w:marBottom w:val="0"/>
          <w:divBdr>
            <w:top w:val="none" w:sz="0" w:space="0" w:color="auto"/>
            <w:left w:val="none" w:sz="0" w:space="0" w:color="auto"/>
            <w:bottom w:val="none" w:sz="0" w:space="0" w:color="auto"/>
            <w:right w:val="none" w:sz="0" w:space="0" w:color="auto"/>
          </w:divBdr>
        </w:div>
      </w:divsChild>
    </w:div>
    <w:div w:id="564608148">
      <w:bodyDiv w:val="1"/>
      <w:marLeft w:val="0"/>
      <w:marRight w:val="0"/>
      <w:marTop w:val="0"/>
      <w:marBottom w:val="0"/>
      <w:divBdr>
        <w:top w:val="none" w:sz="0" w:space="0" w:color="auto"/>
        <w:left w:val="none" w:sz="0" w:space="0" w:color="auto"/>
        <w:bottom w:val="none" w:sz="0" w:space="0" w:color="auto"/>
        <w:right w:val="none" w:sz="0" w:space="0" w:color="auto"/>
      </w:divBdr>
    </w:div>
    <w:div w:id="574052902">
      <w:bodyDiv w:val="1"/>
      <w:marLeft w:val="0"/>
      <w:marRight w:val="0"/>
      <w:marTop w:val="0"/>
      <w:marBottom w:val="0"/>
      <w:divBdr>
        <w:top w:val="none" w:sz="0" w:space="0" w:color="auto"/>
        <w:left w:val="none" w:sz="0" w:space="0" w:color="auto"/>
        <w:bottom w:val="none" w:sz="0" w:space="0" w:color="auto"/>
        <w:right w:val="none" w:sz="0" w:space="0" w:color="auto"/>
      </w:divBdr>
      <w:divsChild>
        <w:div w:id="699546203">
          <w:marLeft w:val="480"/>
          <w:marRight w:val="0"/>
          <w:marTop w:val="0"/>
          <w:marBottom w:val="0"/>
          <w:divBdr>
            <w:top w:val="none" w:sz="0" w:space="0" w:color="auto"/>
            <w:left w:val="none" w:sz="0" w:space="0" w:color="auto"/>
            <w:bottom w:val="none" w:sz="0" w:space="0" w:color="auto"/>
            <w:right w:val="none" w:sz="0" w:space="0" w:color="auto"/>
          </w:divBdr>
        </w:div>
        <w:div w:id="1436289628">
          <w:marLeft w:val="480"/>
          <w:marRight w:val="0"/>
          <w:marTop w:val="0"/>
          <w:marBottom w:val="0"/>
          <w:divBdr>
            <w:top w:val="none" w:sz="0" w:space="0" w:color="auto"/>
            <w:left w:val="none" w:sz="0" w:space="0" w:color="auto"/>
            <w:bottom w:val="none" w:sz="0" w:space="0" w:color="auto"/>
            <w:right w:val="none" w:sz="0" w:space="0" w:color="auto"/>
          </w:divBdr>
        </w:div>
        <w:div w:id="97798053">
          <w:marLeft w:val="480"/>
          <w:marRight w:val="0"/>
          <w:marTop w:val="0"/>
          <w:marBottom w:val="0"/>
          <w:divBdr>
            <w:top w:val="none" w:sz="0" w:space="0" w:color="auto"/>
            <w:left w:val="none" w:sz="0" w:space="0" w:color="auto"/>
            <w:bottom w:val="none" w:sz="0" w:space="0" w:color="auto"/>
            <w:right w:val="none" w:sz="0" w:space="0" w:color="auto"/>
          </w:divBdr>
        </w:div>
        <w:div w:id="383137081">
          <w:marLeft w:val="480"/>
          <w:marRight w:val="0"/>
          <w:marTop w:val="0"/>
          <w:marBottom w:val="0"/>
          <w:divBdr>
            <w:top w:val="none" w:sz="0" w:space="0" w:color="auto"/>
            <w:left w:val="none" w:sz="0" w:space="0" w:color="auto"/>
            <w:bottom w:val="none" w:sz="0" w:space="0" w:color="auto"/>
            <w:right w:val="none" w:sz="0" w:space="0" w:color="auto"/>
          </w:divBdr>
        </w:div>
        <w:div w:id="1724986035">
          <w:marLeft w:val="480"/>
          <w:marRight w:val="0"/>
          <w:marTop w:val="0"/>
          <w:marBottom w:val="0"/>
          <w:divBdr>
            <w:top w:val="none" w:sz="0" w:space="0" w:color="auto"/>
            <w:left w:val="none" w:sz="0" w:space="0" w:color="auto"/>
            <w:bottom w:val="none" w:sz="0" w:space="0" w:color="auto"/>
            <w:right w:val="none" w:sz="0" w:space="0" w:color="auto"/>
          </w:divBdr>
        </w:div>
        <w:div w:id="462432722">
          <w:marLeft w:val="480"/>
          <w:marRight w:val="0"/>
          <w:marTop w:val="0"/>
          <w:marBottom w:val="0"/>
          <w:divBdr>
            <w:top w:val="none" w:sz="0" w:space="0" w:color="auto"/>
            <w:left w:val="none" w:sz="0" w:space="0" w:color="auto"/>
            <w:bottom w:val="none" w:sz="0" w:space="0" w:color="auto"/>
            <w:right w:val="none" w:sz="0" w:space="0" w:color="auto"/>
          </w:divBdr>
        </w:div>
        <w:div w:id="1822575517">
          <w:marLeft w:val="480"/>
          <w:marRight w:val="0"/>
          <w:marTop w:val="0"/>
          <w:marBottom w:val="0"/>
          <w:divBdr>
            <w:top w:val="none" w:sz="0" w:space="0" w:color="auto"/>
            <w:left w:val="none" w:sz="0" w:space="0" w:color="auto"/>
            <w:bottom w:val="none" w:sz="0" w:space="0" w:color="auto"/>
            <w:right w:val="none" w:sz="0" w:space="0" w:color="auto"/>
          </w:divBdr>
        </w:div>
        <w:div w:id="1460994237">
          <w:marLeft w:val="480"/>
          <w:marRight w:val="0"/>
          <w:marTop w:val="0"/>
          <w:marBottom w:val="0"/>
          <w:divBdr>
            <w:top w:val="none" w:sz="0" w:space="0" w:color="auto"/>
            <w:left w:val="none" w:sz="0" w:space="0" w:color="auto"/>
            <w:bottom w:val="none" w:sz="0" w:space="0" w:color="auto"/>
            <w:right w:val="none" w:sz="0" w:space="0" w:color="auto"/>
          </w:divBdr>
        </w:div>
        <w:div w:id="1338385131">
          <w:marLeft w:val="480"/>
          <w:marRight w:val="0"/>
          <w:marTop w:val="0"/>
          <w:marBottom w:val="0"/>
          <w:divBdr>
            <w:top w:val="none" w:sz="0" w:space="0" w:color="auto"/>
            <w:left w:val="none" w:sz="0" w:space="0" w:color="auto"/>
            <w:bottom w:val="none" w:sz="0" w:space="0" w:color="auto"/>
            <w:right w:val="none" w:sz="0" w:space="0" w:color="auto"/>
          </w:divBdr>
        </w:div>
        <w:div w:id="455174811">
          <w:marLeft w:val="480"/>
          <w:marRight w:val="0"/>
          <w:marTop w:val="0"/>
          <w:marBottom w:val="0"/>
          <w:divBdr>
            <w:top w:val="none" w:sz="0" w:space="0" w:color="auto"/>
            <w:left w:val="none" w:sz="0" w:space="0" w:color="auto"/>
            <w:bottom w:val="none" w:sz="0" w:space="0" w:color="auto"/>
            <w:right w:val="none" w:sz="0" w:space="0" w:color="auto"/>
          </w:divBdr>
        </w:div>
        <w:div w:id="1667514774">
          <w:marLeft w:val="480"/>
          <w:marRight w:val="0"/>
          <w:marTop w:val="0"/>
          <w:marBottom w:val="0"/>
          <w:divBdr>
            <w:top w:val="none" w:sz="0" w:space="0" w:color="auto"/>
            <w:left w:val="none" w:sz="0" w:space="0" w:color="auto"/>
            <w:bottom w:val="none" w:sz="0" w:space="0" w:color="auto"/>
            <w:right w:val="none" w:sz="0" w:space="0" w:color="auto"/>
          </w:divBdr>
        </w:div>
        <w:div w:id="1085033938">
          <w:marLeft w:val="480"/>
          <w:marRight w:val="0"/>
          <w:marTop w:val="0"/>
          <w:marBottom w:val="0"/>
          <w:divBdr>
            <w:top w:val="none" w:sz="0" w:space="0" w:color="auto"/>
            <w:left w:val="none" w:sz="0" w:space="0" w:color="auto"/>
            <w:bottom w:val="none" w:sz="0" w:space="0" w:color="auto"/>
            <w:right w:val="none" w:sz="0" w:space="0" w:color="auto"/>
          </w:divBdr>
        </w:div>
      </w:divsChild>
    </w:div>
    <w:div w:id="581643784">
      <w:bodyDiv w:val="1"/>
      <w:marLeft w:val="0"/>
      <w:marRight w:val="0"/>
      <w:marTop w:val="0"/>
      <w:marBottom w:val="0"/>
      <w:divBdr>
        <w:top w:val="none" w:sz="0" w:space="0" w:color="auto"/>
        <w:left w:val="none" w:sz="0" w:space="0" w:color="auto"/>
        <w:bottom w:val="none" w:sz="0" w:space="0" w:color="auto"/>
        <w:right w:val="none" w:sz="0" w:space="0" w:color="auto"/>
      </w:divBdr>
      <w:divsChild>
        <w:div w:id="77025088">
          <w:marLeft w:val="480"/>
          <w:marRight w:val="0"/>
          <w:marTop w:val="0"/>
          <w:marBottom w:val="0"/>
          <w:divBdr>
            <w:top w:val="none" w:sz="0" w:space="0" w:color="auto"/>
            <w:left w:val="none" w:sz="0" w:space="0" w:color="auto"/>
            <w:bottom w:val="none" w:sz="0" w:space="0" w:color="auto"/>
            <w:right w:val="none" w:sz="0" w:space="0" w:color="auto"/>
          </w:divBdr>
        </w:div>
        <w:div w:id="2079548069">
          <w:marLeft w:val="480"/>
          <w:marRight w:val="0"/>
          <w:marTop w:val="0"/>
          <w:marBottom w:val="0"/>
          <w:divBdr>
            <w:top w:val="none" w:sz="0" w:space="0" w:color="auto"/>
            <w:left w:val="none" w:sz="0" w:space="0" w:color="auto"/>
            <w:bottom w:val="none" w:sz="0" w:space="0" w:color="auto"/>
            <w:right w:val="none" w:sz="0" w:space="0" w:color="auto"/>
          </w:divBdr>
        </w:div>
        <w:div w:id="1754742372">
          <w:marLeft w:val="480"/>
          <w:marRight w:val="0"/>
          <w:marTop w:val="0"/>
          <w:marBottom w:val="0"/>
          <w:divBdr>
            <w:top w:val="none" w:sz="0" w:space="0" w:color="auto"/>
            <w:left w:val="none" w:sz="0" w:space="0" w:color="auto"/>
            <w:bottom w:val="none" w:sz="0" w:space="0" w:color="auto"/>
            <w:right w:val="none" w:sz="0" w:space="0" w:color="auto"/>
          </w:divBdr>
        </w:div>
      </w:divsChild>
    </w:div>
    <w:div w:id="584924186">
      <w:bodyDiv w:val="1"/>
      <w:marLeft w:val="0"/>
      <w:marRight w:val="0"/>
      <w:marTop w:val="0"/>
      <w:marBottom w:val="0"/>
      <w:divBdr>
        <w:top w:val="none" w:sz="0" w:space="0" w:color="auto"/>
        <w:left w:val="none" w:sz="0" w:space="0" w:color="auto"/>
        <w:bottom w:val="none" w:sz="0" w:space="0" w:color="auto"/>
        <w:right w:val="none" w:sz="0" w:space="0" w:color="auto"/>
      </w:divBdr>
      <w:divsChild>
        <w:div w:id="1380401370">
          <w:marLeft w:val="480"/>
          <w:marRight w:val="0"/>
          <w:marTop w:val="0"/>
          <w:marBottom w:val="0"/>
          <w:divBdr>
            <w:top w:val="none" w:sz="0" w:space="0" w:color="auto"/>
            <w:left w:val="none" w:sz="0" w:space="0" w:color="auto"/>
            <w:bottom w:val="none" w:sz="0" w:space="0" w:color="auto"/>
            <w:right w:val="none" w:sz="0" w:space="0" w:color="auto"/>
          </w:divBdr>
        </w:div>
        <w:div w:id="39208307">
          <w:marLeft w:val="480"/>
          <w:marRight w:val="0"/>
          <w:marTop w:val="0"/>
          <w:marBottom w:val="0"/>
          <w:divBdr>
            <w:top w:val="none" w:sz="0" w:space="0" w:color="auto"/>
            <w:left w:val="none" w:sz="0" w:space="0" w:color="auto"/>
            <w:bottom w:val="none" w:sz="0" w:space="0" w:color="auto"/>
            <w:right w:val="none" w:sz="0" w:space="0" w:color="auto"/>
          </w:divBdr>
        </w:div>
        <w:div w:id="1576015347">
          <w:marLeft w:val="480"/>
          <w:marRight w:val="0"/>
          <w:marTop w:val="0"/>
          <w:marBottom w:val="0"/>
          <w:divBdr>
            <w:top w:val="none" w:sz="0" w:space="0" w:color="auto"/>
            <w:left w:val="none" w:sz="0" w:space="0" w:color="auto"/>
            <w:bottom w:val="none" w:sz="0" w:space="0" w:color="auto"/>
            <w:right w:val="none" w:sz="0" w:space="0" w:color="auto"/>
          </w:divBdr>
        </w:div>
        <w:div w:id="663242759">
          <w:marLeft w:val="480"/>
          <w:marRight w:val="0"/>
          <w:marTop w:val="0"/>
          <w:marBottom w:val="0"/>
          <w:divBdr>
            <w:top w:val="none" w:sz="0" w:space="0" w:color="auto"/>
            <w:left w:val="none" w:sz="0" w:space="0" w:color="auto"/>
            <w:bottom w:val="none" w:sz="0" w:space="0" w:color="auto"/>
            <w:right w:val="none" w:sz="0" w:space="0" w:color="auto"/>
          </w:divBdr>
        </w:div>
        <w:div w:id="1442139895">
          <w:marLeft w:val="480"/>
          <w:marRight w:val="0"/>
          <w:marTop w:val="0"/>
          <w:marBottom w:val="0"/>
          <w:divBdr>
            <w:top w:val="none" w:sz="0" w:space="0" w:color="auto"/>
            <w:left w:val="none" w:sz="0" w:space="0" w:color="auto"/>
            <w:bottom w:val="none" w:sz="0" w:space="0" w:color="auto"/>
            <w:right w:val="none" w:sz="0" w:space="0" w:color="auto"/>
          </w:divBdr>
        </w:div>
        <w:div w:id="2014380424">
          <w:marLeft w:val="480"/>
          <w:marRight w:val="0"/>
          <w:marTop w:val="0"/>
          <w:marBottom w:val="0"/>
          <w:divBdr>
            <w:top w:val="none" w:sz="0" w:space="0" w:color="auto"/>
            <w:left w:val="none" w:sz="0" w:space="0" w:color="auto"/>
            <w:bottom w:val="none" w:sz="0" w:space="0" w:color="auto"/>
            <w:right w:val="none" w:sz="0" w:space="0" w:color="auto"/>
          </w:divBdr>
        </w:div>
        <w:div w:id="981276403">
          <w:marLeft w:val="480"/>
          <w:marRight w:val="0"/>
          <w:marTop w:val="0"/>
          <w:marBottom w:val="0"/>
          <w:divBdr>
            <w:top w:val="none" w:sz="0" w:space="0" w:color="auto"/>
            <w:left w:val="none" w:sz="0" w:space="0" w:color="auto"/>
            <w:bottom w:val="none" w:sz="0" w:space="0" w:color="auto"/>
            <w:right w:val="none" w:sz="0" w:space="0" w:color="auto"/>
          </w:divBdr>
        </w:div>
        <w:div w:id="31535321">
          <w:marLeft w:val="480"/>
          <w:marRight w:val="0"/>
          <w:marTop w:val="0"/>
          <w:marBottom w:val="0"/>
          <w:divBdr>
            <w:top w:val="none" w:sz="0" w:space="0" w:color="auto"/>
            <w:left w:val="none" w:sz="0" w:space="0" w:color="auto"/>
            <w:bottom w:val="none" w:sz="0" w:space="0" w:color="auto"/>
            <w:right w:val="none" w:sz="0" w:space="0" w:color="auto"/>
          </w:divBdr>
        </w:div>
        <w:div w:id="449518195">
          <w:marLeft w:val="480"/>
          <w:marRight w:val="0"/>
          <w:marTop w:val="0"/>
          <w:marBottom w:val="0"/>
          <w:divBdr>
            <w:top w:val="none" w:sz="0" w:space="0" w:color="auto"/>
            <w:left w:val="none" w:sz="0" w:space="0" w:color="auto"/>
            <w:bottom w:val="none" w:sz="0" w:space="0" w:color="auto"/>
            <w:right w:val="none" w:sz="0" w:space="0" w:color="auto"/>
          </w:divBdr>
        </w:div>
        <w:div w:id="970089396">
          <w:marLeft w:val="480"/>
          <w:marRight w:val="0"/>
          <w:marTop w:val="0"/>
          <w:marBottom w:val="0"/>
          <w:divBdr>
            <w:top w:val="none" w:sz="0" w:space="0" w:color="auto"/>
            <w:left w:val="none" w:sz="0" w:space="0" w:color="auto"/>
            <w:bottom w:val="none" w:sz="0" w:space="0" w:color="auto"/>
            <w:right w:val="none" w:sz="0" w:space="0" w:color="auto"/>
          </w:divBdr>
        </w:div>
        <w:div w:id="613943756">
          <w:marLeft w:val="480"/>
          <w:marRight w:val="0"/>
          <w:marTop w:val="0"/>
          <w:marBottom w:val="0"/>
          <w:divBdr>
            <w:top w:val="none" w:sz="0" w:space="0" w:color="auto"/>
            <w:left w:val="none" w:sz="0" w:space="0" w:color="auto"/>
            <w:bottom w:val="none" w:sz="0" w:space="0" w:color="auto"/>
            <w:right w:val="none" w:sz="0" w:space="0" w:color="auto"/>
          </w:divBdr>
        </w:div>
        <w:div w:id="1786846056">
          <w:marLeft w:val="480"/>
          <w:marRight w:val="0"/>
          <w:marTop w:val="0"/>
          <w:marBottom w:val="0"/>
          <w:divBdr>
            <w:top w:val="none" w:sz="0" w:space="0" w:color="auto"/>
            <w:left w:val="none" w:sz="0" w:space="0" w:color="auto"/>
            <w:bottom w:val="none" w:sz="0" w:space="0" w:color="auto"/>
            <w:right w:val="none" w:sz="0" w:space="0" w:color="auto"/>
          </w:divBdr>
        </w:div>
        <w:div w:id="123893568">
          <w:marLeft w:val="480"/>
          <w:marRight w:val="0"/>
          <w:marTop w:val="0"/>
          <w:marBottom w:val="0"/>
          <w:divBdr>
            <w:top w:val="none" w:sz="0" w:space="0" w:color="auto"/>
            <w:left w:val="none" w:sz="0" w:space="0" w:color="auto"/>
            <w:bottom w:val="none" w:sz="0" w:space="0" w:color="auto"/>
            <w:right w:val="none" w:sz="0" w:space="0" w:color="auto"/>
          </w:divBdr>
        </w:div>
        <w:div w:id="1835218939">
          <w:marLeft w:val="480"/>
          <w:marRight w:val="0"/>
          <w:marTop w:val="0"/>
          <w:marBottom w:val="0"/>
          <w:divBdr>
            <w:top w:val="none" w:sz="0" w:space="0" w:color="auto"/>
            <w:left w:val="none" w:sz="0" w:space="0" w:color="auto"/>
            <w:bottom w:val="none" w:sz="0" w:space="0" w:color="auto"/>
            <w:right w:val="none" w:sz="0" w:space="0" w:color="auto"/>
          </w:divBdr>
        </w:div>
      </w:divsChild>
    </w:div>
    <w:div w:id="592401694">
      <w:bodyDiv w:val="1"/>
      <w:marLeft w:val="0"/>
      <w:marRight w:val="0"/>
      <w:marTop w:val="0"/>
      <w:marBottom w:val="0"/>
      <w:divBdr>
        <w:top w:val="none" w:sz="0" w:space="0" w:color="auto"/>
        <w:left w:val="none" w:sz="0" w:space="0" w:color="auto"/>
        <w:bottom w:val="none" w:sz="0" w:space="0" w:color="auto"/>
        <w:right w:val="none" w:sz="0" w:space="0" w:color="auto"/>
      </w:divBdr>
    </w:div>
    <w:div w:id="595402067">
      <w:bodyDiv w:val="1"/>
      <w:marLeft w:val="0"/>
      <w:marRight w:val="0"/>
      <w:marTop w:val="0"/>
      <w:marBottom w:val="0"/>
      <w:divBdr>
        <w:top w:val="none" w:sz="0" w:space="0" w:color="auto"/>
        <w:left w:val="none" w:sz="0" w:space="0" w:color="auto"/>
        <w:bottom w:val="none" w:sz="0" w:space="0" w:color="auto"/>
        <w:right w:val="none" w:sz="0" w:space="0" w:color="auto"/>
      </w:divBdr>
    </w:div>
    <w:div w:id="643782249">
      <w:bodyDiv w:val="1"/>
      <w:marLeft w:val="0"/>
      <w:marRight w:val="0"/>
      <w:marTop w:val="0"/>
      <w:marBottom w:val="0"/>
      <w:divBdr>
        <w:top w:val="none" w:sz="0" w:space="0" w:color="auto"/>
        <w:left w:val="none" w:sz="0" w:space="0" w:color="auto"/>
        <w:bottom w:val="none" w:sz="0" w:space="0" w:color="auto"/>
        <w:right w:val="none" w:sz="0" w:space="0" w:color="auto"/>
      </w:divBdr>
    </w:div>
    <w:div w:id="646863053">
      <w:bodyDiv w:val="1"/>
      <w:marLeft w:val="0"/>
      <w:marRight w:val="0"/>
      <w:marTop w:val="0"/>
      <w:marBottom w:val="0"/>
      <w:divBdr>
        <w:top w:val="none" w:sz="0" w:space="0" w:color="auto"/>
        <w:left w:val="none" w:sz="0" w:space="0" w:color="auto"/>
        <w:bottom w:val="none" w:sz="0" w:space="0" w:color="auto"/>
        <w:right w:val="none" w:sz="0" w:space="0" w:color="auto"/>
      </w:divBdr>
    </w:div>
    <w:div w:id="657155408">
      <w:bodyDiv w:val="1"/>
      <w:marLeft w:val="0"/>
      <w:marRight w:val="0"/>
      <w:marTop w:val="0"/>
      <w:marBottom w:val="0"/>
      <w:divBdr>
        <w:top w:val="none" w:sz="0" w:space="0" w:color="auto"/>
        <w:left w:val="none" w:sz="0" w:space="0" w:color="auto"/>
        <w:bottom w:val="none" w:sz="0" w:space="0" w:color="auto"/>
        <w:right w:val="none" w:sz="0" w:space="0" w:color="auto"/>
      </w:divBdr>
    </w:div>
    <w:div w:id="669481768">
      <w:bodyDiv w:val="1"/>
      <w:marLeft w:val="0"/>
      <w:marRight w:val="0"/>
      <w:marTop w:val="0"/>
      <w:marBottom w:val="0"/>
      <w:divBdr>
        <w:top w:val="none" w:sz="0" w:space="0" w:color="auto"/>
        <w:left w:val="none" w:sz="0" w:space="0" w:color="auto"/>
        <w:bottom w:val="none" w:sz="0" w:space="0" w:color="auto"/>
        <w:right w:val="none" w:sz="0" w:space="0" w:color="auto"/>
      </w:divBdr>
    </w:div>
    <w:div w:id="670179652">
      <w:bodyDiv w:val="1"/>
      <w:marLeft w:val="0"/>
      <w:marRight w:val="0"/>
      <w:marTop w:val="0"/>
      <w:marBottom w:val="0"/>
      <w:divBdr>
        <w:top w:val="none" w:sz="0" w:space="0" w:color="auto"/>
        <w:left w:val="none" w:sz="0" w:space="0" w:color="auto"/>
        <w:bottom w:val="none" w:sz="0" w:space="0" w:color="auto"/>
        <w:right w:val="none" w:sz="0" w:space="0" w:color="auto"/>
      </w:divBdr>
      <w:divsChild>
        <w:div w:id="1940748578">
          <w:marLeft w:val="480"/>
          <w:marRight w:val="0"/>
          <w:marTop w:val="0"/>
          <w:marBottom w:val="0"/>
          <w:divBdr>
            <w:top w:val="none" w:sz="0" w:space="0" w:color="auto"/>
            <w:left w:val="none" w:sz="0" w:space="0" w:color="auto"/>
            <w:bottom w:val="none" w:sz="0" w:space="0" w:color="auto"/>
            <w:right w:val="none" w:sz="0" w:space="0" w:color="auto"/>
          </w:divBdr>
        </w:div>
        <w:div w:id="813181366">
          <w:marLeft w:val="480"/>
          <w:marRight w:val="0"/>
          <w:marTop w:val="0"/>
          <w:marBottom w:val="0"/>
          <w:divBdr>
            <w:top w:val="none" w:sz="0" w:space="0" w:color="auto"/>
            <w:left w:val="none" w:sz="0" w:space="0" w:color="auto"/>
            <w:bottom w:val="none" w:sz="0" w:space="0" w:color="auto"/>
            <w:right w:val="none" w:sz="0" w:space="0" w:color="auto"/>
          </w:divBdr>
        </w:div>
        <w:div w:id="1083991560">
          <w:marLeft w:val="480"/>
          <w:marRight w:val="0"/>
          <w:marTop w:val="0"/>
          <w:marBottom w:val="0"/>
          <w:divBdr>
            <w:top w:val="none" w:sz="0" w:space="0" w:color="auto"/>
            <w:left w:val="none" w:sz="0" w:space="0" w:color="auto"/>
            <w:bottom w:val="none" w:sz="0" w:space="0" w:color="auto"/>
            <w:right w:val="none" w:sz="0" w:space="0" w:color="auto"/>
          </w:divBdr>
        </w:div>
        <w:div w:id="1494947863">
          <w:marLeft w:val="480"/>
          <w:marRight w:val="0"/>
          <w:marTop w:val="0"/>
          <w:marBottom w:val="0"/>
          <w:divBdr>
            <w:top w:val="none" w:sz="0" w:space="0" w:color="auto"/>
            <w:left w:val="none" w:sz="0" w:space="0" w:color="auto"/>
            <w:bottom w:val="none" w:sz="0" w:space="0" w:color="auto"/>
            <w:right w:val="none" w:sz="0" w:space="0" w:color="auto"/>
          </w:divBdr>
        </w:div>
        <w:div w:id="645940974">
          <w:marLeft w:val="480"/>
          <w:marRight w:val="0"/>
          <w:marTop w:val="0"/>
          <w:marBottom w:val="0"/>
          <w:divBdr>
            <w:top w:val="none" w:sz="0" w:space="0" w:color="auto"/>
            <w:left w:val="none" w:sz="0" w:space="0" w:color="auto"/>
            <w:bottom w:val="none" w:sz="0" w:space="0" w:color="auto"/>
            <w:right w:val="none" w:sz="0" w:space="0" w:color="auto"/>
          </w:divBdr>
        </w:div>
        <w:div w:id="980774219">
          <w:marLeft w:val="480"/>
          <w:marRight w:val="0"/>
          <w:marTop w:val="0"/>
          <w:marBottom w:val="0"/>
          <w:divBdr>
            <w:top w:val="none" w:sz="0" w:space="0" w:color="auto"/>
            <w:left w:val="none" w:sz="0" w:space="0" w:color="auto"/>
            <w:bottom w:val="none" w:sz="0" w:space="0" w:color="auto"/>
            <w:right w:val="none" w:sz="0" w:space="0" w:color="auto"/>
          </w:divBdr>
        </w:div>
        <w:div w:id="178354727">
          <w:marLeft w:val="480"/>
          <w:marRight w:val="0"/>
          <w:marTop w:val="0"/>
          <w:marBottom w:val="0"/>
          <w:divBdr>
            <w:top w:val="none" w:sz="0" w:space="0" w:color="auto"/>
            <w:left w:val="none" w:sz="0" w:space="0" w:color="auto"/>
            <w:bottom w:val="none" w:sz="0" w:space="0" w:color="auto"/>
            <w:right w:val="none" w:sz="0" w:space="0" w:color="auto"/>
          </w:divBdr>
        </w:div>
        <w:div w:id="1400324044">
          <w:marLeft w:val="480"/>
          <w:marRight w:val="0"/>
          <w:marTop w:val="0"/>
          <w:marBottom w:val="0"/>
          <w:divBdr>
            <w:top w:val="none" w:sz="0" w:space="0" w:color="auto"/>
            <w:left w:val="none" w:sz="0" w:space="0" w:color="auto"/>
            <w:bottom w:val="none" w:sz="0" w:space="0" w:color="auto"/>
            <w:right w:val="none" w:sz="0" w:space="0" w:color="auto"/>
          </w:divBdr>
        </w:div>
        <w:div w:id="84961394">
          <w:marLeft w:val="480"/>
          <w:marRight w:val="0"/>
          <w:marTop w:val="0"/>
          <w:marBottom w:val="0"/>
          <w:divBdr>
            <w:top w:val="none" w:sz="0" w:space="0" w:color="auto"/>
            <w:left w:val="none" w:sz="0" w:space="0" w:color="auto"/>
            <w:bottom w:val="none" w:sz="0" w:space="0" w:color="auto"/>
            <w:right w:val="none" w:sz="0" w:space="0" w:color="auto"/>
          </w:divBdr>
        </w:div>
        <w:div w:id="50273132">
          <w:marLeft w:val="480"/>
          <w:marRight w:val="0"/>
          <w:marTop w:val="0"/>
          <w:marBottom w:val="0"/>
          <w:divBdr>
            <w:top w:val="none" w:sz="0" w:space="0" w:color="auto"/>
            <w:left w:val="none" w:sz="0" w:space="0" w:color="auto"/>
            <w:bottom w:val="none" w:sz="0" w:space="0" w:color="auto"/>
            <w:right w:val="none" w:sz="0" w:space="0" w:color="auto"/>
          </w:divBdr>
        </w:div>
        <w:div w:id="100297084">
          <w:marLeft w:val="480"/>
          <w:marRight w:val="0"/>
          <w:marTop w:val="0"/>
          <w:marBottom w:val="0"/>
          <w:divBdr>
            <w:top w:val="none" w:sz="0" w:space="0" w:color="auto"/>
            <w:left w:val="none" w:sz="0" w:space="0" w:color="auto"/>
            <w:bottom w:val="none" w:sz="0" w:space="0" w:color="auto"/>
            <w:right w:val="none" w:sz="0" w:space="0" w:color="auto"/>
          </w:divBdr>
        </w:div>
        <w:div w:id="1829832000">
          <w:marLeft w:val="480"/>
          <w:marRight w:val="0"/>
          <w:marTop w:val="0"/>
          <w:marBottom w:val="0"/>
          <w:divBdr>
            <w:top w:val="none" w:sz="0" w:space="0" w:color="auto"/>
            <w:left w:val="none" w:sz="0" w:space="0" w:color="auto"/>
            <w:bottom w:val="none" w:sz="0" w:space="0" w:color="auto"/>
            <w:right w:val="none" w:sz="0" w:space="0" w:color="auto"/>
          </w:divBdr>
        </w:div>
        <w:div w:id="1752433386">
          <w:marLeft w:val="480"/>
          <w:marRight w:val="0"/>
          <w:marTop w:val="0"/>
          <w:marBottom w:val="0"/>
          <w:divBdr>
            <w:top w:val="none" w:sz="0" w:space="0" w:color="auto"/>
            <w:left w:val="none" w:sz="0" w:space="0" w:color="auto"/>
            <w:bottom w:val="none" w:sz="0" w:space="0" w:color="auto"/>
            <w:right w:val="none" w:sz="0" w:space="0" w:color="auto"/>
          </w:divBdr>
        </w:div>
        <w:div w:id="1455907804">
          <w:marLeft w:val="480"/>
          <w:marRight w:val="0"/>
          <w:marTop w:val="0"/>
          <w:marBottom w:val="0"/>
          <w:divBdr>
            <w:top w:val="none" w:sz="0" w:space="0" w:color="auto"/>
            <w:left w:val="none" w:sz="0" w:space="0" w:color="auto"/>
            <w:bottom w:val="none" w:sz="0" w:space="0" w:color="auto"/>
            <w:right w:val="none" w:sz="0" w:space="0" w:color="auto"/>
          </w:divBdr>
        </w:div>
        <w:div w:id="111902043">
          <w:marLeft w:val="480"/>
          <w:marRight w:val="0"/>
          <w:marTop w:val="0"/>
          <w:marBottom w:val="0"/>
          <w:divBdr>
            <w:top w:val="none" w:sz="0" w:space="0" w:color="auto"/>
            <w:left w:val="none" w:sz="0" w:space="0" w:color="auto"/>
            <w:bottom w:val="none" w:sz="0" w:space="0" w:color="auto"/>
            <w:right w:val="none" w:sz="0" w:space="0" w:color="auto"/>
          </w:divBdr>
        </w:div>
      </w:divsChild>
    </w:div>
    <w:div w:id="678695927">
      <w:bodyDiv w:val="1"/>
      <w:marLeft w:val="0"/>
      <w:marRight w:val="0"/>
      <w:marTop w:val="0"/>
      <w:marBottom w:val="0"/>
      <w:divBdr>
        <w:top w:val="none" w:sz="0" w:space="0" w:color="auto"/>
        <w:left w:val="none" w:sz="0" w:space="0" w:color="auto"/>
        <w:bottom w:val="none" w:sz="0" w:space="0" w:color="auto"/>
        <w:right w:val="none" w:sz="0" w:space="0" w:color="auto"/>
      </w:divBdr>
    </w:div>
    <w:div w:id="694624439">
      <w:bodyDiv w:val="1"/>
      <w:marLeft w:val="0"/>
      <w:marRight w:val="0"/>
      <w:marTop w:val="0"/>
      <w:marBottom w:val="0"/>
      <w:divBdr>
        <w:top w:val="none" w:sz="0" w:space="0" w:color="auto"/>
        <w:left w:val="none" w:sz="0" w:space="0" w:color="auto"/>
        <w:bottom w:val="none" w:sz="0" w:space="0" w:color="auto"/>
        <w:right w:val="none" w:sz="0" w:space="0" w:color="auto"/>
      </w:divBdr>
    </w:div>
    <w:div w:id="704915773">
      <w:bodyDiv w:val="1"/>
      <w:marLeft w:val="0"/>
      <w:marRight w:val="0"/>
      <w:marTop w:val="0"/>
      <w:marBottom w:val="0"/>
      <w:divBdr>
        <w:top w:val="none" w:sz="0" w:space="0" w:color="auto"/>
        <w:left w:val="none" w:sz="0" w:space="0" w:color="auto"/>
        <w:bottom w:val="none" w:sz="0" w:space="0" w:color="auto"/>
        <w:right w:val="none" w:sz="0" w:space="0" w:color="auto"/>
      </w:divBdr>
      <w:divsChild>
        <w:div w:id="369039751">
          <w:marLeft w:val="0"/>
          <w:marRight w:val="0"/>
          <w:marTop w:val="0"/>
          <w:marBottom w:val="0"/>
          <w:divBdr>
            <w:top w:val="single" w:sz="2" w:space="0" w:color="D9D9E3"/>
            <w:left w:val="single" w:sz="2" w:space="0" w:color="D9D9E3"/>
            <w:bottom w:val="single" w:sz="2" w:space="0" w:color="D9D9E3"/>
            <w:right w:val="single" w:sz="2" w:space="0" w:color="D9D9E3"/>
          </w:divBdr>
          <w:divsChild>
            <w:div w:id="25836519">
              <w:marLeft w:val="0"/>
              <w:marRight w:val="0"/>
              <w:marTop w:val="0"/>
              <w:marBottom w:val="0"/>
              <w:divBdr>
                <w:top w:val="single" w:sz="2" w:space="0" w:color="D9D9E3"/>
                <w:left w:val="single" w:sz="2" w:space="0" w:color="D9D9E3"/>
                <w:bottom w:val="single" w:sz="2" w:space="0" w:color="D9D9E3"/>
                <w:right w:val="single" w:sz="2" w:space="0" w:color="D9D9E3"/>
              </w:divBdr>
              <w:divsChild>
                <w:div w:id="2110735571">
                  <w:marLeft w:val="0"/>
                  <w:marRight w:val="0"/>
                  <w:marTop w:val="0"/>
                  <w:marBottom w:val="0"/>
                  <w:divBdr>
                    <w:top w:val="single" w:sz="2" w:space="0" w:color="D9D9E3"/>
                    <w:left w:val="single" w:sz="2" w:space="0" w:color="D9D9E3"/>
                    <w:bottom w:val="single" w:sz="2" w:space="0" w:color="D9D9E3"/>
                    <w:right w:val="single" w:sz="2" w:space="0" w:color="D9D9E3"/>
                  </w:divBdr>
                  <w:divsChild>
                    <w:div w:id="678700258">
                      <w:marLeft w:val="0"/>
                      <w:marRight w:val="0"/>
                      <w:marTop w:val="0"/>
                      <w:marBottom w:val="0"/>
                      <w:divBdr>
                        <w:top w:val="single" w:sz="2" w:space="0" w:color="D9D9E3"/>
                        <w:left w:val="single" w:sz="2" w:space="0" w:color="D9D9E3"/>
                        <w:bottom w:val="single" w:sz="2" w:space="0" w:color="D9D9E3"/>
                        <w:right w:val="single" w:sz="2" w:space="0" w:color="D9D9E3"/>
                      </w:divBdr>
                      <w:divsChild>
                        <w:div w:id="134874575">
                          <w:marLeft w:val="0"/>
                          <w:marRight w:val="0"/>
                          <w:marTop w:val="0"/>
                          <w:marBottom w:val="0"/>
                          <w:divBdr>
                            <w:top w:val="single" w:sz="2" w:space="0" w:color="auto"/>
                            <w:left w:val="single" w:sz="2" w:space="0" w:color="auto"/>
                            <w:bottom w:val="single" w:sz="6" w:space="0" w:color="auto"/>
                            <w:right w:val="single" w:sz="2" w:space="0" w:color="auto"/>
                          </w:divBdr>
                          <w:divsChild>
                            <w:div w:id="119866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58802">
                                  <w:marLeft w:val="0"/>
                                  <w:marRight w:val="0"/>
                                  <w:marTop w:val="0"/>
                                  <w:marBottom w:val="0"/>
                                  <w:divBdr>
                                    <w:top w:val="single" w:sz="2" w:space="0" w:color="D9D9E3"/>
                                    <w:left w:val="single" w:sz="2" w:space="0" w:color="D9D9E3"/>
                                    <w:bottom w:val="single" w:sz="2" w:space="0" w:color="D9D9E3"/>
                                    <w:right w:val="single" w:sz="2" w:space="0" w:color="D9D9E3"/>
                                  </w:divBdr>
                                  <w:divsChild>
                                    <w:div w:id="1691292397">
                                      <w:marLeft w:val="0"/>
                                      <w:marRight w:val="0"/>
                                      <w:marTop w:val="0"/>
                                      <w:marBottom w:val="0"/>
                                      <w:divBdr>
                                        <w:top w:val="single" w:sz="2" w:space="0" w:color="D9D9E3"/>
                                        <w:left w:val="single" w:sz="2" w:space="0" w:color="D9D9E3"/>
                                        <w:bottom w:val="single" w:sz="2" w:space="0" w:color="D9D9E3"/>
                                        <w:right w:val="single" w:sz="2" w:space="0" w:color="D9D9E3"/>
                                      </w:divBdr>
                                      <w:divsChild>
                                        <w:div w:id="950012594">
                                          <w:marLeft w:val="0"/>
                                          <w:marRight w:val="0"/>
                                          <w:marTop w:val="0"/>
                                          <w:marBottom w:val="0"/>
                                          <w:divBdr>
                                            <w:top w:val="single" w:sz="2" w:space="0" w:color="D9D9E3"/>
                                            <w:left w:val="single" w:sz="2" w:space="0" w:color="D9D9E3"/>
                                            <w:bottom w:val="single" w:sz="2" w:space="0" w:color="D9D9E3"/>
                                            <w:right w:val="single" w:sz="2" w:space="0" w:color="D9D9E3"/>
                                          </w:divBdr>
                                          <w:divsChild>
                                            <w:div w:id="131800788">
                                              <w:marLeft w:val="0"/>
                                              <w:marRight w:val="0"/>
                                              <w:marTop w:val="0"/>
                                              <w:marBottom w:val="0"/>
                                              <w:divBdr>
                                                <w:top w:val="single" w:sz="2" w:space="0" w:color="D9D9E3"/>
                                                <w:left w:val="single" w:sz="2" w:space="0" w:color="D9D9E3"/>
                                                <w:bottom w:val="single" w:sz="2" w:space="0" w:color="D9D9E3"/>
                                                <w:right w:val="single" w:sz="2" w:space="0" w:color="D9D9E3"/>
                                              </w:divBdr>
                                              <w:divsChild>
                                                <w:div w:id="161284306">
                                                  <w:marLeft w:val="0"/>
                                                  <w:marRight w:val="0"/>
                                                  <w:marTop w:val="0"/>
                                                  <w:marBottom w:val="0"/>
                                                  <w:divBdr>
                                                    <w:top w:val="single" w:sz="2" w:space="0" w:color="D9D9E3"/>
                                                    <w:left w:val="single" w:sz="2" w:space="0" w:color="D9D9E3"/>
                                                    <w:bottom w:val="single" w:sz="2" w:space="0" w:color="D9D9E3"/>
                                                    <w:right w:val="single" w:sz="2" w:space="0" w:color="D9D9E3"/>
                                                  </w:divBdr>
                                                  <w:divsChild>
                                                    <w:div w:id="3836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809909">
                          <w:marLeft w:val="0"/>
                          <w:marRight w:val="0"/>
                          <w:marTop w:val="0"/>
                          <w:marBottom w:val="0"/>
                          <w:divBdr>
                            <w:top w:val="single" w:sz="2" w:space="0" w:color="auto"/>
                            <w:left w:val="single" w:sz="2" w:space="0" w:color="auto"/>
                            <w:bottom w:val="single" w:sz="6" w:space="0" w:color="auto"/>
                            <w:right w:val="single" w:sz="2" w:space="0" w:color="auto"/>
                          </w:divBdr>
                          <w:divsChild>
                            <w:div w:id="45233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46134">
                                  <w:marLeft w:val="0"/>
                                  <w:marRight w:val="0"/>
                                  <w:marTop w:val="0"/>
                                  <w:marBottom w:val="0"/>
                                  <w:divBdr>
                                    <w:top w:val="single" w:sz="2" w:space="0" w:color="D9D9E3"/>
                                    <w:left w:val="single" w:sz="2" w:space="0" w:color="D9D9E3"/>
                                    <w:bottom w:val="single" w:sz="2" w:space="0" w:color="D9D9E3"/>
                                    <w:right w:val="single" w:sz="2" w:space="0" w:color="D9D9E3"/>
                                  </w:divBdr>
                                  <w:divsChild>
                                    <w:div w:id="2137093429">
                                      <w:marLeft w:val="0"/>
                                      <w:marRight w:val="0"/>
                                      <w:marTop w:val="0"/>
                                      <w:marBottom w:val="0"/>
                                      <w:divBdr>
                                        <w:top w:val="single" w:sz="2" w:space="0" w:color="D9D9E3"/>
                                        <w:left w:val="single" w:sz="2" w:space="0" w:color="D9D9E3"/>
                                        <w:bottom w:val="single" w:sz="2" w:space="0" w:color="D9D9E3"/>
                                        <w:right w:val="single" w:sz="2" w:space="0" w:color="D9D9E3"/>
                                      </w:divBdr>
                                      <w:divsChild>
                                        <w:div w:id="12015490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876434">
                                      <w:marLeft w:val="0"/>
                                      <w:marRight w:val="0"/>
                                      <w:marTop w:val="0"/>
                                      <w:marBottom w:val="0"/>
                                      <w:divBdr>
                                        <w:top w:val="single" w:sz="2" w:space="0" w:color="D9D9E3"/>
                                        <w:left w:val="single" w:sz="2" w:space="0" w:color="D9D9E3"/>
                                        <w:bottom w:val="single" w:sz="2" w:space="0" w:color="D9D9E3"/>
                                        <w:right w:val="single" w:sz="2" w:space="0" w:color="D9D9E3"/>
                                      </w:divBdr>
                                      <w:divsChild>
                                        <w:div w:id="1184629234">
                                          <w:marLeft w:val="0"/>
                                          <w:marRight w:val="0"/>
                                          <w:marTop w:val="0"/>
                                          <w:marBottom w:val="0"/>
                                          <w:divBdr>
                                            <w:top w:val="single" w:sz="2" w:space="0" w:color="D9D9E3"/>
                                            <w:left w:val="single" w:sz="2" w:space="0" w:color="D9D9E3"/>
                                            <w:bottom w:val="single" w:sz="2" w:space="0" w:color="D9D9E3"/>
                                            <w:right w:val="single" w:sz="2" w:space="0" w:color="D9D9E3"/>
                                          </w:divBdr>
                                          <w:divsChild>
                                            <w:div w:id="101271409">
                                              <w:marLeft w:val="0"/>
                                              <w:marRight w:val="0"/>
                                              <w:marTop w:val="0"/>
                                              <w:marBottom w:val="0"/>
                                              <w:divBdr>
                                                <w:top w:val="single" w:sz="2" w:space="0" w:color="D9D9E3"/>
                                                <w:left w:val="single" w:sz="2" w:space="0" w:color="D9D9E3"/>
                                                <w:bottom w:val="single" w:sz="2" w:space="0" w:color="D9D9E3"/>
                                                <w:right w:val="single" w:sz="2" w:space="0" w:color="D9D9E3"/>
                                              </w:divBdr>
                                              <w:divsChild>
                                                <w:div w:id="1856336974">
                                                  <w:marLeft w:val="0"/>
                                                  <w:marRight w:val="0"/>
                                                  <w:marTop w:val="0"/>
                                                  <w:marBottom w:val="0"/>
                                                  <w:divBdr>
                                                    <w:top w:val="single" w:sz="2" w:space="0" w:color="D9D9E3"/>
                                                    <w:left w:val="single" w:sz="2" w:space="0" w:color="D9D9E3"/>
                                                    <w:bottom w:val="single" w:sz="2" w:space="0" w:color="D9D9E3"/>
                                                    <w:right w:val="single" w:sz="2" w:space="0" w:color="D9D9E3"/>
                                                  </w:divBdr>
                                                  <w:divsChild>
                                                    <w:div w:id="25404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8369604">
                          <w:marLeft w:val="0"/>
                          <w:marRight w:val="0"/>
                          <w:marTop w:val="0"/>
                          <w:marBottom w:val="0"/>
                          <w:divBdr>
                            <w:top w:val="single" w:sz="2" w:space="0" w:color="auto"/>
                            <w:left w:val="single" w:sz="2" w:space="0" w:color="auto"/>
                            <w:bottom w:val="single" w:sz="6" w:space="0" w:color="auto"/>
                            <w:right w:val="single" w:sz="2" w:space="0" w:color="auto"/>
                          </w:divBdr>
                          <w:divsChild>
                            <w:div w:id="1613586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409859">
                                  <w:marLeft w:val="0"/>
                                  <w:marRight w:val="0"/>
                                  <w:marTop w:val="0"/>
                                  <w:marBottom w:val="0"/>
                                  <w:divBdr>
                                    <w:top w:val="single" w:sz="2" w:space="0" w:color="D9D9E3"/>
                                    <w:left w:val="single" w:sz="2" w:space="0" w:color="D9D9E3"/>
                                    <w:bottom w:val="single" w:sz="2" w:space="0" w:color="D9D9E3"/>
                                    <w:right w:val="single" w:sz="2" w:space="0" w:color="D9D9E3"/>
                                  </w:divBdr>
                                  <w:divsChild>
                                    <w:div w:id="713238689">
                                      <w:marLeft w:val="0"/>
                                      <w:marRight w:val="0"/>
                                      <w:marTop w:val="0"/>
                                      <w:marBottom w:val="0"/>
                                      <w:divBdr>
                                        <w:top w:val="single" w:sz="2" w:space="0" w:color="D9D9E3"/>
                                        <w:left w:val="single" w:sz="2" w:space="0" w:color="D9D9E3"/>
                                        <w:bottom w:val="single" w:sz="2" w:space="0" w:color="D9D9E3"/>
                                        <w:right w:val="single" w:sz="2" w:space="0" w:color="D9D9E3"/>
                                      </w:divBdr>
                                      <w:divsChild>
                                        <w:div w:id="906261893">
                                          <w:marLeft w:val="0"/>
                                          <w:marRight w:val="0"/>
                                          <w:marTop w:val="0"/>
                                          <w:marBottom w:val="0"/>
                                          <w:divBdr>
                                            <w:top w:val="single" w:sz="2" w:space="0" w:color="D9D9E3"/>
                                            <w:left w:val="single" w:sz="2" w:space="0" w:color="D9D9E3"/>
                                            <w:bottom w:val="single" w:sz="2" w:space="0" w:color="D9D9E3"/>
                                            <w:right w:val="single" w:sz="2" w:space="0" w:color="D9D9E3"/>
                                          </w:divBdr>
                                          <w:divsChild>
                                            <w:div w:id="152092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894651">
                                      <w:marLeft w:val="0"/>
                                      <w:marRight w:val="0"/>
                                      <w:marTop w:val="0"/>
                                      <w:marBottom w:val="0"/>
                                      <w:divBdr>
                                        <w:top w:val="single" w:sz="2" w:space="0" w:color="D9D9E3"/>
                                        <w:left w:val="single" w:sz="2" w:space="0" w:color="D9D9E3"/>
                                        <w:bottom w:val="single" w:sz="2" w:space="0" w:color="D9D9E3"/>
                                        <w:right w:val="single" w:sz="2" w:space="0" w:color="D9D9E3"/>
                                      </w:divBdr>
                                      <w:divsChild>
                                        <w:div w:id="454906394">
                                          <w:marLeft w:val="0"/>
                                          <w:marRight w:val="0"/>
                                          <w:marTop w:val="0"/>
                                          <w:marBottom w:val="0"/>
                                          <w:divBdr>
                                            <w:top w:val="single" w:sz="2" w:space="0" w:color="D9D9E3"/>
                                            <w:left w:val="single" w:sz="2" w:space="0" w:color="D9D9E3"/>
                                            <w:bottom w:val="single" w:sz="2" w:space="0" w:color="D9D9E3"/>
                                            <w:right w:val="single" w:sz="2" w:space="0" w:color="D9D9E3"/>
                                          </w:divBdr>
                                          <w:divsChild>
                                            <w:div w:id="1332567928">
                                              <w:marLeft w:val="0"/>
                                              <w:marRight w:val="0"/>
                                              <w:marTop w:val="0"/>
                                              <w:marBottom w:val="0"/>
                                              <w:divBdr>
                                                <w:top w:val="single" w:sz="2" w:space="0" w:color="D9D9E3"/>
                                                <w:left w:val="single" w:sz="2" w:space="0" w:color="D9D9E3"/>
                                                <w:bottom w:val="single" w:sz="2" w:space="0" w:color="D9D9E3"/>
                                                <w:right w:val="single" w:sz="2" w:space="0" w:color="D9D9E3"/>
                                              </w:divBdr>
                                              <w:divsChild>
                                                <w:div w:id="1345673568">
                                                  <w:marLeft w:val="0"/>
                                                  <w:marRight w:val="0"/>
                                                  <w:marTop w:val="0"/>
                                                  <w:marBottom w:val="0"/>
                                                  <w:divBdr>
                                                    <w:top w:val="single" w:sz="2" w:space="0" w:color="D9D9E3"/>
                                                    <w:left w:val="single" w:sz="2" w:space="0" w:color="D9D9E3"/>
                                                    <w:bottom w:val="single" w:sz="2" w:space="0" w:color="D9D9E3"/>
                                                    <w:right w:val="single" w:sz="2" w:space="0" w:color="D9D9E3"/>
                                                  </w:divBdr>
                                                  <w:divsChild>
                                                    <w:div w:id="105804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163734">
          <w:marLeft w:val="0"/>
          <w:marRight w:val="0"/>
          <w:marTop w:val="0"/>
          <w:marBottom w:val="0"/>
          <w:divBdr>
            <w:top w:val="none" w:sz="0" w:space="0" w:color="auto"/>
            <w:left w:val="none" w:sz="0" w:space="0" w:color="auto"/>
            <w:bottom w:val="none" w:sz="0" w:space="0" w:color="auto"/>
            <w:right w:val="none" w:sz="0" w:space="0" w:color="auto"/>
          </w:divBdr>
        </w:div>
      </w:divsChild>
    </w:div>
    <w:div w:id="717050240">
      <w:bodyDiv w:val="1"/>
      <w:marLeft w:val="0"/>
      <w:marRight w:val="0"/>
      <w:marTop w:val="0"/>
      <w:marBottom w:val="0"/>
      <w:divBdr>
        <w:top w:val="none" w:sz="0" w:space="0" w:color="auto"/>
        <w:left w:val="none" w:sz="0" w:space="0" w:color="auto"/>
        <w:bottom w:val="none" w:sz="0" w:space="0" w:color="auto"/>
        <w:right w:val="none" w:sz="0" w:space="0" w:color="auto"/>
      </w:divBdr>
    </w:div>
    <w:div w:id="739249759">
      <w:bodyDiv w:val="1"/>
      <w:marLeft w:val="0"/>
      <w:marRight w:val="0"/>
      <w:marTop w:val="0"/>
      <w:marBottom w:val="0"/>
      <w:divBdr>
        <w:top w:val="none" w:sz="0" w:space="0" w:color="auto"/>
        <w:left w:val="none" w:sz="0" w:space="0" w:color="auto"/>
        <w:bottom w:val="none" w:sz="0" w:space="0" w:color="auto"/>
        <w:right w:val="none" w:sz="0" w:space="0" w:color="auto"/>
      </w:divBdr>
      <w:divsChild>
        <w:div w:id="1867015248">
          <w:marLeft w:val="480"/>
          <w:marRight w:val="0"/>
          <w:marTop w:val="0"/>
          <w:marBottom w:val="0"/>
          <w:divBdr>
            <w:top w:val="none" w:sz="0" w:space="0" w:color="auto"/>
            <w:left w:val="none" w:sz="0" w:space="0" w:color="auto"/>
            <w:bottom w:val="none" w:sz="0" w:space="0" w:color="auto"/>
            <w:right w:val="none" w:sz="0" w:space="0" w:color="auto"/>
          </w:divBdr>
        </w:div>
        <w:div w:id="1836412912">
          <w:marLeft w:val="480"/>
          <w:marRight w:val="0"/>
          <w:marTop w:val="0"/>
          <w:marBottom w:val="0"/>
          <w:divBdr>
            <w:top w:val="none" w:sz="0" w:space="0" w:color="auto"/>
            <w:left w:val="none" w:sz="0" w:space="0" w:color="auto"/>
            <w:bottom w:val="none" w:sz="0" w:space="0" w:color="auto"/>
            <w:right w:val="none" w:sz="0" w:space="0" w:color="auto"/>
          </w:divBdr>
        </w:div>
        <w:div w:id="1736270793">
          <w:marLeft w:val="480"/>
          <w:marRight w:val="0"/>
          <w:marTop w:val="0"/>
          <w:marBottom w:val="0"/>
          <w:divBdr>
            <w:top w:val="none" w:sz="0" w:space="0" w:color="auto"/>
            <w:left w:val="none" w:sz="0" w:space="0" w:color="auto"/>
            <w:bottom w:val="none" w:sz="0" w:space="0" w:color="auto"/>
            <w:right w:val="none" w:sz="0" w:space="0" w:color="auto"/>
          </w:divBdr>
        </w:div>
        <w:div w:id="756055848">
          <w:marLeft w:val="480"/>
          <w:marRight w:val="0"/>
          <w:marTop w:val="0"/>
          <w:marBottom w:val="0"/>
          <w:divBdr>
            <w:top w:val="none" w:sz="0" w:space="0" w:color="auto"/>
            <w:left w:val="none" w:sz="0" w:space="0" w:color="auto"/>
            <w:bottom w:val="none" w:sz="0" w:space="0" w:color="auto"/>
            <w:right w:val="none" w:sz="0" w:space="0" w:color="auto"/>
          </w:divBdr>
        </w:div>
        <w:div w:id="1615596512">
          <w:marLeft w:val="480"/>
          <w:marRight w:val="0"/>
          <w:marTop w:val="0"/>
          <w:marBottom w:val="0"/>
          <w:divBdr>
            <w:top w:val="none" w:sz="0" w:space="0" w:color="auto"/>
            <w:left w:val="none" w:sz="0" w:space="0" w:color="auto"/>
            <w:bottom w:val="none" w:sz="0" w:space="0" w:color="auto"/>
            <w:right w:val="none" w:sz="0" w:space="0" w:color="auto"/>
          </w:divBdr>
        </w:div>
        <w:div w:id="521629189">
          <w:marLeft w:val="480"/>
          <w:marRight w:val="0"/>
          <w:marTop w:val="0"/>
          <w:marBottom w:val="0"/>
          <w:divBdr>
            <w:top w:val="none" w:sz="0" w:space="0" w:color="auto"/>
            <w:left w:val="none" w:sz="0" w:space="0" w:color="auto"/>
            <w:bottom w:val="none" w:sz="0" w:space="0" w:color="auto"/>
            <w:right w:val="none" w:sz="0" w:space="0" w:color="auto"/>
          </w:divBdr>
        </w:div>
        <w:div w:id="1741948641">
          <w:marLeft w:val="480"/>
          <w:marRight w:val="0"/>
          <w:marTop w:val="0"/>
          <w:marBottom w:val="0"/>
          <w:divBdr>
            <w:top w:val="none" w:sz="0" w:space="0" w:color="auto"/>
            <w:left w:val="none" w:sz="0" w:space="0" w:color="auto"/>
            <w:bottom w:val="none" w:sz="0" w:space="0" w:color="auto"/>
            <w:right w:val="none" w:sz="0" w:space="0" w:color="auto"/>
          </w:divBdr>
        </w:div>
        <w:div w:id="2093970246">
          <w:marLeft w:val="480"/>
          <w:marRight w:val="0"/>
          <w:marTop w:val="0"/>
          <w:marBottom w:val="0"/>
          <w:divBdr>
            <w:top w:val="none" w:sz="0" w:space="0" w:color="auto"/>
            <w:left w:val="none" w:sz="0" w:space="0" w:color="auto"/>
            <w:bottom w:val="none" w:sz="0" w:space="0" w:color="auto"/>
            <w:right w:val="none" w:sz="0" w:space="0" w:color="auto"/>
          </w:divBdr>
        </w:div>
        <w:div w:id="1815292749">
          <w:marLeft w:val="480"/>
          <w:marRight w:val="0"/>
          <w:marTop w:val="0"/>
          <w:marBottom w:val="0"/>
          <w:divBdr>
            <w:top w:val="none" w:sz="0" w:space="0" w:color="auto"/>
            <w:left w:val="none" w:sz="0" w:space="0" w:color="auto"/>
            <w:bottom w:val="none" w:sz="0" w:space="0" w:color="auto"/>
            <w:right w:val="none" w:sz="0" w:space="0" w:color="auto"/>
          </w:divBdr>
        </w:div>
      </w:divsChild>
    </w:div>
    <w:div w:id="742800774">
      <w:bodyDiv w:val="1"/>
      <w:marLeft w:val="0"/>
      <w:marRight w:val="0"/>
      <w:marTop w:val="0"/>
      <w:marBottom w:val="0"/>
      <w:divBdr>
        <w:top w:val="none" w:sz="0" w:space="0" w:color="auto"/>
        <w:left w:val="none" w:sz="0" w:space="0" w:color="auto"/>
        <w:bottom w:val="none" w:sz="0" w:space="0" w:color="auto"/>
        <w:right w:val="none" w:sz="0" w:space="0" w:color="auto"/>
      </w:divBdr>
    </w:div>
    <w:div w:id="763258749">
      <w:bodyDiv w:val="1"/>
      <w:marLeft w:val="0"/>
      <w:marRight w:val="0"/>
      <w:marTop w:val="0"/>
      <w:marBottom w:val="0"/>
      <w:divBdr>
        <w:top w:val="none" w:sz="0" w:space="0" w:color="auto"/>
        <w:left w:val="none" w:sz="0" w:space="0" w:color="auto"/>
        <w:bottom w:val="none" w:sz="0" w:space="0" w:color="auto"/>
        <w:right w:val="none" w:sz="0" w:space="0" w:color="auto"/>
      </w:divBdr>
      <w:divsChild>
        <w:div w:id="337588220">
          <w:marLeft w:val="480"/>
          <w:marRight w:val="0"/>
          <w:marTop w:val="0"/>
          <w:marBottom w:val="0"/>
          <w:divBdr>
            <w:top w:val="none" w:sz="0" w:space="0" w:color="auto"/>
            <w:left w:val="none" w:sz="0" w:space="0" w:color="auto"/>
            <w:bottom w:val="none" w:sz="0" w:space="0" w:color="auto"/>
            <w:right w:val="none" w:sz="0" w:space="0" w:color="auto"/>
          </w:divBdr>
        </w:div>
        <w:div w:id="1657613530">
          <w:marLeft w:val="480"/>
          <w:marRight w:val="0"/>
          <w:marTop w:val="0"/>
          <w:marBottom w:val="0"/>
          <w:divBdr>
            <w:top w:val="none" w:sz="0" w:space="0" w:color="auto"/>
            <w:left w:val="none" w:sz="0" w:space="0" w:color="auto"/>
            <w:bottom w:val="none" w:sz="0" w:space="0" w:color="auto"/>
            <w:right w:val="none" w:sz="0" w:space="0" w:color="auto"/>
          </w:divBdr>
        </w:div>
      </w:divsChild>
    </w:div>
    <w:div w:id="771362444">
      <w:bodyDiv w:val="1"/>
      <w:marLeft w:val="0"/>
      <w:marRight w:val="0"/>
      <w:marTop w:val="0"/>
      <w:marBottom w:val="0"/>
      <w:divBdr>
        <w:top w:val="none" w:sz="0" w:space="0" w:color="auto"/>
        <w:left w:val="none" w:sz="0" w:space="0" w:color="auto"/>
        <w:bottom w:val="none" w:sz="0" w:space="0" w:color="auto"/>
        <w:right w:val="none" w:sz="0" w:space="0" w:color="auto"/>
      </w:divBdr>
    </w:div>
    <w:div w:id="780539781">
      <w:bodyDiv w:val="1"/>
      <w:marLeft w:val="0"/>
      <w:marRight w:val="0"/>
      <w:marTop w:val="0"/>
      <w:marBottom w:val="0"/>
      <w:divBdr>
        <w:top w:val="none" w:sz="0" w:space="0" w:color="auto"/>
        <w:left w:val="none" w:sz="0" w:space="0" w:color="auto"/>
        <w:bottom w:val="none" w:sz="0" w:space="0" w:color="auto"/>
        <w:right w:val="none" w:sz="0" w:space="0" w:color="auto"/>
      </w:divBdr>
      <w:divsChild>
        <w:div w:id="2028679120">
          <w:marLeft w:val="480"/>
          <w:marRight w:val="0"/>
          <w:marTop w:val="0"/>
          <w:marBottom w:val="0"/>
          <w:divBdr>
            <w:top w:val="none" w:sz="0" w:space="0" w:color="auto"/>
            <w:left w:val="none" w:sz="0" w:space="0" w:color="auto"/>
            <w:bottom w:val="none" w:sz="0" w:space="0" w:color="auto"/>
            <w:right w:val="none" w:sz="0" w:space="0" w:color="auto"/>
          </w:divBdr>
        </w:div>
        <w:div w:id="1387950924">
          <w:marLeft w:val="480"/>
          <w:marRight w:val="0"/>
          <w:marTop w:val="0"/>
          <w:marBottom w:val="0"/>
          <w:divBdr>
            <w:top w:val="none" w:sz="0" w:space="0" w:color="auto"/>
            <w:left w:val="none" w:sz="0" w:space="0" w:color="auto"/>
            <w:bottom w:val="none" w:sz="0" w:space="0" w:color="auto"/>
            <w:right w:val="none" w:sz="0" w:space="0" w:color="auto"/>
          </w:divBdr>
        </w:div>
        <w:div w:id="1453480856">
          <w:marLeft w:val="480"/>
          <w:marRight w:val="0"/>
          <w:marTop w:val="0"/>
          <w:marBottom w:val="0"/>
          <w:divBdr>
            <w:top w:val="none" w:sz="0" w:space="0" w:color="auto"/>
            <w:left w:val="none" w:sz="0" w:space="0" w:color="auto"/>
            <w:bottom w:val="none" w:sz="0" w:space="0" w:color="auto"/>
            <w:right w:val="none" w:sz="0" w:space="0" w:color="auto"/>
          </w:divBdr>
        </w:div>
        <w:div w:id="2046981290">
          <w:marLeft w:val="480"/>
          <w:marRight w:val="0"/>
          <w:marTop w:val="0"/>
          <w:marBottom w:val="0"/>
          <w:divBdr>
            <w:top w:val="none" w:sz="0" w:space="0" w:color="auto"/>
            <w:left w:val="none" w:sz="0" w:space="0" w:color="auto"/>
            <w:bottom w:val="none" w:sz="0" w:space="0" w:color="auto"/>
            <w:right w:val="none" w:sz="0" w:space="0" w:color="auto"/>
          </w:divBdr>
        </w:div>
        <w:div w:id="1459489515">
          <w:marLeft w:val="480"/>
          <w:marRight w:val="0"/>
          <w:marTop w:val="0"/>
          <w:marBottom w:val="0"/>
          <w:divBdr>
            <w:top w:val="none" w:sz="0" w:space="0" w:color="auto"/>
            <w:left w:val="none" w:sz="0" w:space="0" w:color="auto"/>
            <w:bottom w:val="none" w:sz="0" w:space="0" w:color="auto"/>
            <w:right w:val="none" w:sz="0" w:space="0" w:color="auto"/>
          </w:divBdr>
        </w:div>
        <w:div w:id="1847594993">
          <w:marLeft w:val="480"/>
          <w:marRight w:val="0"/>
          <w:marTop w:val="0"/>
          <w:marBottom w:val="0"/>
          <w:divBdr>
            <w:top w:val="none" w:sz="0" w:space="0" w:color="auto"/>
            <w:left w:val="none" w:sz="0" w:space="0" w:color="auto"/>
            <w:bottom w:val="none" w:sz="0" w:space="0" w:color="auto"/>
            <w:right w:val="none" w:sz="0" w:space="0" w:color="auto"/>
          </w:divBdr>
        </w:div>
        <w:div w:id="239756167">
          <w:marLeft w:val="480"/>
          <w:marRight w:val="0"/>
          <w:marTop w:val="0"/>
          <w:marBottom w:val="0"/>
          <w:divBdr>
            <w:top w:val="none" w:sz="0" w:space="0" w:color="auto"/>
            <w:left w:val="none" w:sz="0" w:space="0" w:color="auto"/>
            <w:bottom w:val="none" w:sz="0" w:space="0" w:color="auto"/>
            <w:right w:val="none" w:sz="0" w:space="0" w:color="auto"/>
          </w:divBdr>
        </w:div>
        <w:div w:id="1608850867">
          <w:marLeft w:val="480"/>
          <w:marRight w:val="0"/>
          <w:marTop w:val="0"/>
          <w:marBottom w:val="0"/>
          <w:divBdr>
            <w:top w:val="none" w:sz="0" w:space="0" w:color="auto"/>
            <w:left w:val="none" w:sz="0" w:space="0" w:color="auto"/>
            <w:bottom w:val="none" w:sz="0" w:space="0" w:color="auto"/>
            <w:right w:val="none" w:sz="0" w:space="0" w:color="auto"/>
          </w:divBdr>
        </w:div>
        <w:div w:id="1551960279">
          <w:marLeft w:val="480"/>
          <w:marRight w:val="0"/>
          <w:marTop w:val="0"/>
          <w:marBottom w:val="0"/>
          <w:divBdr>
            <w:top w:val="none" w:sz="0" w:space="0" w:color="auto"/>
            <w:left w:val="none" w:sz="0" w:space="0" w:color="auto"/>
            <w:bottom w:val="none" w:sz="0" w:space="0" w:color="auto"/>
            <w:right w:val="none" w:sz="0" w:space="0" w:color="auto"/>
          </w:divBdr>
        </w:div>
        <w:div w:id="534119602">
          <w:marLeft w:val="480"/>
          <w:marRight w:val="0"/>
          <w:marTop w:val="0"/>
          <w:marBottom w:val="0"/>
          <w:divBdr>
            <w:top w:val="none" w:sz="0" w:space="0" w:color="auto"/>
            <w:left w:val="none" w:sz="0" w:space="0" w:color="auto"/>
            <w:bottom w:val="none" w:sz="0" w:space="0" w:color="auto"/>
            <w:right w:val="none" w:sz="0" w:space="0" w:color="auto"/>
          </w:divBdr>
        </w:div>
        <w:div w:id="862598866">
          <w:marLeft w:val="480"/>
          <w:marRight w:val="0"/>
          <w:marTop w:val="0"/>
          <w:marBottom w:val="0"/>
          <w:divBdr>
            <w:top w:val="none" w:sz="0" w:space="0" w:color="auto"/>
            <w:left w:val="none" w:sz="0" w:space="0" w:color="auto"/>
            <w:bottom w:val="none" w:sz="0" w:space="0" w:color="auto"/>
            <w:right w:val="none" w:sz="0" w:space="0" w:color="auto"/>
          </w:divBdr>
        </w:div>
        <w:div w:id="1047602156">
          <w:marLeft w:val="480"/>
          <w:marRight w:val="0"/>
          <w:marTop w:val="0"/>
          <w:marBottom w:val="0"/>
          <w:divBdr>
            <w:top w:val="none" w:sz="0" w:space="0" w:color="auto"/>
            <w:left w:val="none" w:sz="0" w:space="0" w:color="auto"/>
            <w:bottom w:val="none" w:sz="0" w:space="0" w:color="auto"/>
            <w:right w:val="none" w:sz="0" w:space="0" w:color="auto"/>
          </w:divBdr>
        </w:div>
        <w:div w:id="629750306">
          <w:marLeft w:val="480"/>
          <w:marRight w:val="0"/>
          <w:marTop w:val="0"/>
          <w:marBottom w:val="0"/>
          <w:divBdr>
            <w:top w:val="none" w:sz="0" w:space="0" w:color="auto"/>
            <w:left w:val="none" w:sz="0" w:space="0" w:color="auto"/>
            <w:bottom w:val="none" w:sz="0" w:space="0" w:color="auto"/>
            <w:right w:val="none" w:sz="0" w:space="0" w:color="auto"/>
          </w:divBdr>
        </w:div>
        <w:div w:id="939681593">
          <w:marLeft w:val="480"/>
          <w:marRight w:val="0"/>
          <w:marTop w:val="0"/>
          <w:marBottom w:val="0"/>
          <w:divBdr>
            <w:top w:val="none" w:sz="0" w:space="0" w:color="auto"/>
            <w:left w:val="none" w:sz="0" w:space="0" w:color="auto"/>
            <w:bottom w:val="none" w:sz="0" w:space="0" w:color="auto"/>
            <w:right w:val="none" w:sz="0" w:space="0" w:color="auto"/>
          </w:divBdr>
        </w:div>
      </w:divsChild>
    </w:div>
    <w:div w:id="799490895">
      <w:bodyDiv w:val="1"/>
      <w:marLeft w:val="0"/>
      <w:marRight w:val="0"/>
      <w:marTop w:val="0"/>
      <w:marBottom w:val="0"/>
      <w:divBdr>
        <w:top w:val="none" w:sz="0" w:space="0" w:color="auto"/>
        <w:left w:val="none" w:sz="0" w:space="0" w:color="auto"/>
        <w:bottom w:val="none" w:sz="0" w:space="0" w:color="auto"/>
        <w:right w:val="none" w:sz="0" w:space="0" w:color="auto"/>
      </w:divBdr>
      <w:divsChild>
        <w:div w:id="1308434639">
          <w:marLeft w:val="480"/>
          <w:marRight w:val="0"/>
          <w:marTop w:val="0"/>
          <w:marBottom w:val="0"/>
          <w:divBdr>
            <w:top w:val="none" w:sz="0" w:space="0" w:color="auto"/>
            <w:left w:val="none" w:sz="0" w:space="0" w:color="auto"/>
            <w:bottom w:val="none" w:sz="0" w:space="0" w:color="auto"/>
            <w:right w:val="none" w:sz="0" w:space="0" w:color="auto"/>
          </w:divBdr>
        </w:div>
      </w:divsChild>
    </w:div>
    <w:div w:id="807085789">
      <w:bodyDiv w:val="1"/>
      <w:marLeft w:val="0"/>
      <w:marRight w:val="0"/>
      <w:marTop w:val="0"/>
      <w:marBottom w:val="0"/>
      <w:divBdr>
        <w:top w:val="none" w:sz="0" w:space="0" w:color="auto"/>
        <w:left w:val="none" w:sz="0" w:space="0" w:color="auto"/>
        <w:bottom w:val="none" w:sz="0" w:space="0" w:color="auto"/>
        <w:right w:val="none" w:sz="0" w:space="0" w:color="auto"/>
      </w:divBdr>
    </w:div>
    <w:div w:id="809329311">
      <w:bodyDiv w:val="1"/>
      <w:marLeft w:val="0"/>
      <w:marRight w:val="0"/>
      <w:marTop w:val="0"/>
      <w:marBottom w:val="0"/>
      <w:divBdr>
        <w:top w:val="none" w:sz="0" w:space="0" w:color="auto"/>
        <w:left w:val="none" w:sz="0" w:space="0" w:color="auto"/>
        <w:bottom w:val="none" w:sz="0" w:space="0" w:color="auto"/>
        <w:right w:val="none" w:sz="0" w:space="0" w:color="auto"/>
      </w:divBdr>
      <w:divsChild>
        <w:div w:id="2023390627">
          <w:marLeft w:val="480"/>
          <w:marRight w:val="0"/>
          <w:marTop w:val="0"/>
          <w:marBottom w:val="0"/>
          <w:divBdr>
            <w:top w:val="none" w:sz="0" w:space="0" w:color="auto"/>
            <w:left w:val="none" w:sz="0" w:space="0" w:color="auto"/>
            <w:bottom w:val="none" w:sz="0" w:space="0" w:color="auto"/>
            <w:right w:val="none" w:sz="0" w:space="0" w:color="auto"/>
          </w:divBdr>
        </w:div>
        <w:div w:id="65881724">
          <w:marLeft w:val="480"/>
          <w:marRight w:val="0"/>
          <w:marTop w:val="0"/>
          <w:marBottom w:val="0"/>
          <w:divBdr>
            <w:top w:val="none" w:sz="0" w:space="0" w:color="auto"/>
            <w:left w:val="none" w:sz="0" w:space="0" w:color="auto"/>
            <w:bottom w:val="none" w:sz="0" w:space="0" w:color="auto"/>
            <w:right w:val="none" w:sz="0" w:space="0" w:color="auto"/>
          </w:divBdr>
        </w:div>
        <w:div w:id="375349994">
          <w:marLeft w:val="480"/>
          <w:marRight w:val="0"/>
          <w:marTop w:val="0"/>
          <w:marBottom w:val="0"/>
          <w:divBdr>
            <w:top w:val="none" w:sz="0" w:space="0" w:color="auto"/>
            <w:left w:val="none" w:sz="0" w:space="0" w:color="auto"/>
            <w:bottom w:val="none" w:sz="0" w:space="0" w:color="auto"/>
            <w:right w:val="none" w:sz="0" w:space="0" w:color="auto"/>
          </w:divBdr>
        </w:div>
        <w:div w:id="1275673632">
          <w:marLeft w:val="480"/>
          <w:marRight w:val="0"/>
          <w:marTop w:val="0"/>
          <w:marBottom w:val="0"/>
          <w:divBdr>
            <w:top w:val="none" w:sz="0" w:space="0" w:color="auto"/>
            <w:left w:val="none" w:sz="0" w:space="0" w:color="auto"/>
            <w:bottom w:val="none" w:sz="0" w:space="0" w:color="auto"/>
            <w:right w:val="none" w:sz="0" w:space="0" w:color="auto"/>
          </w:divBdr>
        </w:div>
        <w:div w:id="685596116">
          <w:marLeft w:val="480"/>
          <w:marRight w:val="0"/>
          <w:marTop w:val="0"/>
          <w:marBottom w:val="0"/>
          <w:divBdr>
            <w:top w:val="none" w:sz="0" w:space="0" w:color="auto"/>
            <w:left w:val="none" w:sz="0" w:space="0" w:color="auto"/>
            <w:bottom w:val="none" w:sz="0" w:space="0" w:color="auto"/>
            <w:right w:val="none" w:sz="0" w:space="0" w:color="auto"/>
          </w:divBdr>
        </w:div>
        <w:div w:id="1111241300">
          <w:marLeft w:val="480"/>
          <w:marRight w:val="0"/>
          <w:marTop w:val="0"/>
          <w:marBottom w:val="0"/>
          <w:divBdr>
            <w:top w:val="none" w:sz="0" w:space="0" w:color="auto"/>
            <w:left w:val="none" w:sz="0" w:space="0" w:color="auto"/>
            <w:bottom w:val="none" w:sz="0" w:space="0" w:color="auto"/>
            <w:right w:val="none" w:sz="0" w:space="0" w:color="auto"/>
          </w:divBdr>
        </w:div>
        <w:div w:id="1525708755">
          <w:marLeft w:val="480"/>
          <w:marRight w:val="0"/>
          <w:marTop w:val="0"/>
          <w:marBottom w:val="0"/>
          <w:divBdr>
            <w:top w:val="none" w:sz="0" w:space="0" w:color="auto"/>
            <w:left w:val="none" w:sz="0" w:space="0" w:color="auto"/>
            <w:bottom w:val="none" w:sz="0" w:space="0" w:color="auto"/>
            <w:right w:val="none" w:sz="0" w:space="0" w:color="auto"/>
          </w:divBdr>
        </w:div>
        <w:div w:id="4946124">
          <w:marLeft w:val="480"/>
          <w:marRight w:val="0"/>
          <w:marTop w:val="0"/>
          <w:marBottom w:val="0"/>
          <w:divBdr>
            <w:top w:val="none" w:sz="0" w:space="0" w:color="auto"/>
            <w:left w:val="none" w:sz="0" w:space="0" w:color="auto"/>
            <w:bottom w:val="none" w:sz="0" w:space="0" w:color="auto"/>
            <w:right w:val="none" w:sz="0" w:space="0" w:color="auto"/>
          </w:divBdr>
        </w:div>
        <w:div w:id="1158694174">
          <w:marLeft w:val="480"/>
          <w:marRight w:val="0"/>
          <w:marTop w:val="0"/>
          <w:marBottom w:val="0"/>
          <w:divBdr>
            <w:top w:val="none" w:sz="0" w:space="0" w:color="auto"/>
            <w:left w:val="none" w:sz="0" w:space="0" w:color="auto"/>
            <w:bottom w:val="none" w:sz="0" w:space="0" w:color="auto"/>
            <w:right w:val="none" w:sz="0" w:space="0" w:color="auto"/>
          </w:divBdr>
        </w:div>
      </w:divsChild>
    </w:div>
    <w:div w:id="820074417">
      <w:bodyDiv w:val="1"/>
      <w:marLeft w:val="0"/>
      <w:marRight w:val="0"/>
      <w:marTop w:val="0"/>
      <w:marBottom w:val="0"/>
      <w:divBdr>
        <w:top w:val="none" w:sz="0" w:space="0" w:color="auto"/>
        <w:left w:val="none" w:sz="0" w:space="0" w:color="auto"/>
        <w:bottom w:val="none" w:sz="0" w:space="0" w:color="auto"/>
        <w:right w:val="none" w:sz="0" w:space="0" w:color="auto"/>
      </w:divBdr>
    </w:div>
    <w:div w:id="820847874">
      <w:bodyDiv w:val="1"/>
      <w:marLeft w:val="0"/>
      <w:marRight w:val="0"/>
      <w:marTop w:val="0"/>
      <w:marBottom w:val="0"/>
      <w:divBdr>
        <w:top w:val="none" w:sz="0" w:space="0" w:color="auto"/>
        <w:left w:val="none" w:sz="0" w:space="0" w:color="auto"/>
        <w:bottom w:val="none" w:sz="0" w:space="0" w:color="auto"/>
        <w:right w:val="none" w:sz="0" w:space="0" w:color="auto"/>
      </w:divBdr>
    </w:div>
    <w:div w:id="865675535">
      <w:bodyDiv w:val="1"/>
      <w:marLeft w:val="0"/>
      <w:marRight w:val="0"/>
      <w:marTop w:val="0"/>
      <w:marBottom w:val="0"/>
      <w:divBdr>
        <w:top w:val="none" w:sz="0" w:space="0" w:color="auto"/>
        <w:left w:val="none" w:sz="0" w:space="0" w:color="auto"/>
        <w:bottom w:val="none" w:sz="0" w:space="0" w:color="auto"/>
        <w:right w:val="none" w:sz="0" w:space="0" w:color="auto"/>
      </w:divBdr>
    </w:div>
    <w:div w:id="868294406">
      <w:bodyDiv w:val="1"/>
      <w:marLeft w:val="0"/>
      <w:marRight w:val="0"/>
      <w:marTop w:val="0"/>
      <w:marBottom w:val="0"/>
      <w:divBdr>
        <w:top w:val="none" w:sz="0" w:space="0" w:color="auto"/>
        <w:left w:val="none" w:sz="0" w:space="0" w:color="auto"/>
        <w:bottom w:val="none" w:sz="0" w:space="0" w:color="auto"/>
        <w:right w:val="none" w:sz="0" w:space="0" w:color="auto"/>
      </w:divBdr>
      <w:divsChild>
        <w:div w:id="1501197766">
          <w:marLeft w:val="480"/>
          <w:marRight w:val="0"/>
          <w:marTop w:val="0"/>
          <w:marBottom w:val="0"/>
          <w:divBdr>
            <w:top w:val="none" w:sz="0" w:space="0" w:color="auto"/>
            <w:left w:val="none" w:sz="0" w:space="0" w:color="auto"/>
            <w:bottom w:val="none" w:sz="0" w:space="0" w:color="auto"/>
            <w:right w:val="none" w:sz="0" w:space="0" w:color="auto"/>
          </w:divBdr>
        </w:div>
        <w:div w:id="1721245164">
          <w:marLeft w:val="480"/>
          <w:marRight w:val="0"/>
          <w:marTop w:val="0"/>
          <w:marBottom w:val="0"/>
          <w:divBdr>
            <w:top w:val="none" w:sz="0" w:space="0" w:color="auto"/>
            <w:left w:val="none" w:sz="0" w:space="0" w:color="auto"/>
            <w:bottom w:val="none" w:sz="0" w:space="0" w:color="auto"/>
            <w:right w:val="none" w:sz="0" w:space="0" w:color="auto"/>
          </w:divBdr>
        </w:div>
        <w:div w:id="2134862140">
          <w:marLeft w:val="480"/>
          <w:marRight w:val="0"/>
          <w:marTop w:val="0"/>
          <w:marBottom w:val="0"/>
          <w:divBdr>
            <w:top w:val="none" w:sz="0" w:space="0" w:color="auto"/>
            <w:left w:val="none" w:sz="0" w:space="0" w:color="auto"/>
            <w:bottom w:val="none" w:sz="0" w:space="0" w:color="auto"/>
            <w:right w:val="none" w:sz="0" w:space="0" w:color="auto"/>
          </w:divBdr>
        </w:div>
        <w:div w:id="1045330723">
          <w:marLeft w:val="480"/>
          <w:marRight w:val="0"/>
          <w:marTop w:val="0"/>
          <w:marBottom w:val="0"/>
          <w:divBdr>
            <w:top w:val="none" w:sz="0" w:space="0" w:color="auto"/>
            <w:left w:val="none" w:sz="0" w:space="0" w:color="auto"/>
            <w:bottom w:val="none" w:sz="0" w:space="0" w:color="auto"/>
            <w:right w:val="none" w:sz="0" w:space="0" w:color="auto"/>
          </w:divBdr>
        </w:div>
        <w:div w:id="496501448">
          <w:marLeft w:val="480"/>
          <w:marRight w:val="0"/>
          <w:marTop w:val="0"/>
          <w:marBottom w:val="0"/>
          <w:divBdr>
            <w:top w:val="none" w:sz="0" w:space="0" w:color="auto"/>
            <w:left w:val="none" w:sz="0" w:space="0" w:color="auto"/>
            <w:bottom w:val="none" w:sz="0" w:space="0" w:color="auto"/>
            <w:right w:val="none" w:sz="0" w:space="0" w:color="auto"/>
          </w:divBdr>
        </w:div>
        <w:div w:id="691297719">
          <w:marLeft w:val="480"/>
          <w:marRight w:val="0"/>
          <w:marTop w:val="0"/>
          <w:marBottom w:val="0"/>
          <w:divBdr>
            <w:top w:val="none" w:sz="0" w:space="0" w:color="auto"/>
            <w:left w:val="none" w:sz="0" w:space="0" w:color="auto"/>
            <w:bottom w:val="none" w:sz="0" w:space="0" w:color="auto"/>
            <w:right w:val="none" w:sz="0" w:space="0" w:color="auto"/>
          </w:divBdr>
        </w:div>
        <w:div w:id="1234924174">
          <w:marLeft w:val="480"/>
          <w:marRight w:val="0"/>
          <w:marTop w:val="0"/>
          <w:marBottom w:val="0"/>
          <w:divBdr>
            <w:top w:val="none" w:sz="0" w:space="0" w:color="auto"/>
            <w:left w:val="none" w:sz="0" w:space="0" w:color="auto"/>
            <w:bottom w:val="none" w:sz="0" w:space="0" w:color="auto"/>
            <w:right w:val="none" w:sz="0" w:space="0" w:color="auto"/>
          </w:divBdr>
        </w:div>
        <w:div w:id="1745178764">
          <w:marLeft w:val="480"/>
          <w:marRight w:val="0"/>
          <w:marTop w:val="0"/>
          <w:marBottom w:val="0"/>
          <w:divBdr>
            <w:top w:val="none" w:sz="0" w:space="0" w:color="auto"/>
            <w:left w:val="none" w:sz="0" w:space="0" w:color="auto"/>
            <w:bottom w:val="none" w:sz="0" w:space="0" w:color="auto"/>
            <w:right w:val="none" w:sz="0" w:space="0" w:color="auto"/>
          </w:divBdr>
        </w:div>
        <w:div w:id="688025757">
          <w:marLeft w:val="480"/>
          <w:marRight w:val="0"/>
          <w:marTop w:val="0"/>
          <w:marBottom w:val="0"/>
          <w:divBdr>
            <w:top w:val="none" w:sz="0" w:space="0" w:color="auto"/>
            <w:left w:val="none" w:sz="0" w:space="0" w:color="auto"/>
            <w:bottom w:val="none" w:sz="0" w:space="0" w:color="auto"/>
            <w:right w:val="none" w:sz="0" w:space="0" w:color="auto"/>
          </w:divBdr>
        </w:div>
        <w:div w:id="1480921737">
          <w:marLeft w:val="480"/>
          <w:marRight w:val="0"/>
          <w:marTop w:val="0"/>
          <w:marBottom w:val="0"/>
          <w:divBdr>
            <w:top w:val="none" w:sz="0" w:space="0" w:color="auto"/>
            <w:left w:val="none" w:sz="0" w:space="0" w:color="auto"/>
            <w:bottom w:val="none" w:sz="0" w:space="0" w:color="auto"/>
            <w:right w:val="none" w:sz="0" w:space="0" w:color="auto"/>
          </w:divBdr>
        </w:div>
        <w:div w:id="217476664">
          <w:marLeft w:val="480"/>
          <w:marRight w:val="0"/>
          <w:marTop w:val="0"/>
          <w:marBottom w:val="0"/>
          <w:divBdr>
            <w:top w:val="none" w:sz="0" w:space="0" w:color="auto"/>
            <w:left w:val="none" w:sz="0" w:space="0" w:color="auto"/>
            <w:bottom w:val="none" w:sz="0" w:space="0" w:color="auto"/>
            <w:right w:val="none" w:sz="0" w:space="0" w:color="auto"/>
          </w:divBdr>
        </w:div>
        <w:div w:id="333605723">
          <w:marLeft w:val="480"/>
          <w:marRight w:val="0"/>
          <w:marTop w:val="0"/>
          <w:marBottom w:val="0"/>
          <w:divBdr>
            <w:top w:val="none" w:sz="0" w:space="0" w:color="auto"/>
            <w:left w:val="none" w:sz="0" w:space="0" w:color="auto"/>
            <w:bottom w:val="none" w:sz="0" w:space="0" w:color="auto"/>
            <w:right w:val="none" w:sz="0" w:space="0" w:color="auto"/>
          </w:divBdr>
        </w:div>
      </w:divsChild>
    </w:div>
    <w:div w:id="883909004">
      <w:bodyDiv w:val="1"/>
      <w:marLeft w:val="0"/>
      <w:marRight w:val="0"/>
      <w:marTop w:val="0"/>
      <w:marBottom w:val="0"/>
      <w:divBdr>
        <w:top w:val="none" w:sz="0" w:space="0" w:color="auto"/>
        <w:left w:val="none" w:sz="0" w:space="0" w:color="auto"/>
        <w:bottom w:val="none" w:sz="0" w:space="0" w:color="auto"/>
        <w:right w:val="none" w:sz="0" w:space="0" w:color="auto"/>
      </w:divBdr>
    </w:div>
    <w:div w:id="888997697">
      <w:bodyDiv w:val="1"/>
      <w:marLeft w:val="0"/>
      <w:marRight w:val="0"/>
      <w:marTop w:val="0"/>
      <w:marBottom w:val="0"/>
      <w:divBdr>
        <w:top w:val="none" w:sz="0" w:space="0" w:color="auto"/>
        <w:left w:val="none" w:sz="0" w:space="0" w:color="auto"/>
        <w:bottom w:val="none" w:sz="0" w:space="0" w:color="auto"/>
        <w:right w:val="none" w:sz="0" w:space="0" w:color="auto"/>
      </w:divBdr>
      <w:divsChild>
        <w:div w:id="1425766277">
          <w:marLeft w:val="480"/>
          <w:marRight w:val="0"/>
          <w:marTop w:val="0"/>
          <w:marBottom w:val="0"/>
          <w:divBdr>
            <w:top w:val="none" w:sz="0" w:space="0" w:color="auto"/>
            <w:left w:val="none" w:sz="0" w:space="0" w:color="auto"/>
            <w:bottom w:val="none" w:sz="0" w:space="0" w:color="auto"/>
            <w:right w:val="none" w:sz="0" w:space="0" w:color="auto"/>
          </w:divBdr>
        </w:div>
        <w:div w:id="1176574911">
          <w:marLeft w:val="480"/>
          <w:marRight w:val="0"/>
          <w:marTop w:val="0"/>
          <w:marBottom w:val="0"/>
          <w:divBdr>
            <w:top w:val="none" w:sz="0" w:space="0" w:color="auto"/>
            <w:left w:val="none" w:sz="0" w:space="0" w:color="auto"/>
            <w:bottom w:val="none" w:sz="0" w:space="0" w:color="auto"/>
            <w:right w:val="none" w:sz="0" w:space="0" w:color="auto"/>
          </w:divBdr>
        </w:div>
        <w:div w:id="217858575">
          <w:marLeft w:val="480"/>
          <w:marRight w:val="0"/>
          <w:marTop w:val="0"/>
          <w:marBottom w:val="0"/>
          <w:divBdr>
            <w:top w:val="none" w:sz="0" w:space="0" w:color="auto"/>
            <w:left w:val="none" w:sz="0" w:space="0" w:color="auto"/>
            <w:bottom w:val="none" w:sz="0" w:space="0" w:color="auto"/>
            <w:right w:val="none" w:sz="0" w:space="0" w:color="auto"/>
          </w:divBdr>
        </w:div>
        <w:div w:id="1545362067">
          <w:marLeft w:val="480"/>
          <w:marRight w:val="0"/>
          <w:marTop w:val="0"/>
          <w:marBottom w:val="0"/>
          <w:divBdr>
            <w:top w:val="none" w:sz="0" w:space="0" w:color="auto"/>
            <w:left w:val="none" w:sz="0" w:space="0" w:color="auto"/>
            <w:bottom w:val="none" w:sz="0" w:space="0" w:color="auto"/>
            <w:right w:val="none" w:sz="0" w:space="0" w:color="auto"/>
          </w:divBdr>
        </w:div>
        <w:div w:id="1254977286">
          <w:marLeft w:val="480"/>
          <w:marRight w:val="0"/>
          <w:marTop w:val="0"/>
          <w:marBottom w:val="0"/>
          <w:divBdr>
            <w:top w:val="none" w:sz="0" w:space="0" w:color="auto"/>
            <w:left w:val="none" w:sz="0" w:space="0" w:color="auto"/>
            <w:bottom w:val="none" w:sz="0" w:space="0" w:color="auto"/>
            <w:right w:val="none" w:sz="0" w:space="0" w:color="auto"/>
          </w:divBdr>
        </w:div>
        <w:div w:id="1789741870">
          <w:marLeft w:val="480"/>
          <w:marRight w:val="0"/>
          <w:marTop w:val="0"/>
          <w:marBottom w:val="0"/>
          <w:divBdr>
            <w:top w:val="none" w:sz="0" w:space="0" w:color="auto"/>
            <w:left w:val="none" w:sz="0" w:space="0" w:color="auto"/>
            <w:bottom w:val="none" w:sz="0" w:space="0" w:color="auto"/>
            <w:right w:val="none" w:sz="0" w:space="0" w:color="auto"/>
          </w:divBdr>
        </w:div>
        <w:div w:id="1362902372">
          <w:marLeft w:val="480"/>
          <w:marRight w:val="0"/>
          <w:marTop w:val="0"/>
          <w:marBottom w:val="0"/>
          <w:divBdr>
            <w:top w:val="none" w:sz="0" w:space="0" w:color="auto"/>
            <w:left w:val="none" w:sz="0" w:space="0" w:color="auto"/>
            <w:bottom w:val="none" w:sz="0" w:space="0" w:color="auto"/>
            <w:right w:val="none" w:sz="0" w:space="0" w:color="auto"/>
          </w:divBdr>
        </w:div>
        <w:div w:id="1084645062">
          <w:marLeft w:val="480"/>
          <w:marRight w:val="0"/>
          <w:marTop w:val="0"/>
          <w:marBottom w:val="0"/>
          <w:divBdr>
            <w:top w:val="none" w:sz="0" w:space="0" w:color="auto"/>
            <w:left w:val="none" w:sz="0" w:space="0" w:color="auto"/>
            <w:bottom w:val="none" w:sz="0" w:space="0" w:color="auto"/>
            <w:right w:val="none" w:sz="0" w:space="0" w:color="auto"/>
          </w:divBdr>
        </w:div>
        <w:div w:id="1700084991">
          <w:marLeft w:val="480"/>
          <w:marRight w:val="0"/>
          <w:marTop w:val="0"/>
          <w:marBottom w:val="0"/>
          <w:divBdr>
            <w:top w:val="none" w:sz="0" w:space="0" w:color="auto"/>
            <w:left w:val="none" w:sz="0" w:space="0" w:color="auto"/>
            <w:bottom w:val="none" w:sz="0" w:space="0" w:color="auto"/>
            <w:right w:val="none" w:sz="0" w:space="0" w:color="auto"/>
          </w:divBdr>
        </w:div>
        <w:div w:id="751704082">
          <w:marLeft w:val="480"/>
          <w:marRight w:val="0"/>
          <w:marTop w:val="0"/>
          <w:marBottom w:val="0"/>
          <w:divBdr>
            <w:top w:val="none" w:sz="0" w:space="0" w:color="auto"/>
            <w:left w:val="none" w:sz="0" w:space="0" w:color="auto"/>
            <w:bottom w:val="none" w:sz="0" w:space="0" w:color="auto"/>
            <w:right w:val="none" w:sz="0" w:space="0" w:color="auto"/>
          </w:divBdr>
        </w:div>
        <w:div w:id="2143452718">
          <w:marLeft w:val="480"/>
          <w:marRight w:val="0"/>
          <w:marTop w:val="0"/>
          <w:marBottom w:val="0"/>
          <w:divBdr>
            <w:top w:val="none" w:sz="0" w:space="0" w:color="auto"/>
            <w:left w:val="none" w:sz="0" w:space="0" w:color="auto"/>
            <w:bottom w:val="none" w:sz="0" w:space="0" w:color="auto"/>
            <w:right w:val="none" w:sz="0" w:space="0" w:color="auto"/>
          </w:divBdr>
        </w:div>
        <w:div w:id="1553227811">
          <w:marLeft w:val="480"/>
          <w:marRight w:val="0"/>
          <w:marTop w:val="0"/>
          <w:marBottom w:val="0"/>
          <w:divBdr>
            <w:top w:val="none" w:sz="0" w:space="0" w:color="auto"/>
            <w:left w:val="none" w:sz="0" w:space="0" w:color="auto"/>
            <w:bottom w:val="none" w:sz="0" w:space="0" w:color="auto"/>
            <w:right w:val="none" w:sz="0" w:space="0" w:color="auto"/>
          </w:divBdr>
        </w:div>
      </w:divsChild>
    </w:div>
    <w:div w:id="904800949">
      <w:bodyDiv w:val="1"/>
      <w:marLeft w:val="0"/>
      <w:marRight w:val="0"/>
      <w:marTop w:val="0"/>
      <w:marBottom w:val="0"/>
      <w:divBdr>
        <w:top w:val="none" w:sz="0" w:space="0" w:color="auto"/>
        <w:left w:val="none" w:sz="0" w:space="0" w:color="auto"/>
        <w:bottom w:val="none" w:sz="0" w:space="0" w:color="auto"/>
        <w:right w:val="none" w:sz="0" w:space="0" w:color="auto"/>
      </w:divBdr>
    </w:div>
    <w:div w:id="910430690">
      <w:bodyDiv w:val="1"/>
      <w:marLeft w:val="0"/>
      <w:marRight w:val="0"/>
      <w:marTop w:val="0"/>
      <w:marBottom w:val="0"/>
      <w:divBdr>
        <w:top w:val="none" w:sz="0" w:space="0" w:color="auto"/>
        <w:left w:val="none" w:sz="0" w:space="0" w:color="auto"/>
        <w:bottom w:val="none" w:sz="0" w:space="0" w:color="auto"/>
        <w:right w:val="none" w:sz="0" w:space="0" w:color="auto"/>
      </w:divBdr>
      <w:divsChild>
        <w:div w:id="1659378262">
          <w:marLeft w:val="480"/>
          <w:marRight w:val="0"/>
          <w:marTop w:val="0"/>
          <w:marBottom w:val="0"/>
          <w:divBdr>
            <w:top w:val="none" w:sz="0" w:space="0" w:color="auto"/>
            <w:left w:val="none" w:sz="0" w:space="0" w:color="auto"/>
            <w:bottom w:val="none" w:sz="0" w:space="0" w:color="auto"/>
            <w:right w:val="none" w:sz="0" w:space="0" w:color="auto"/>
          </w:divBdr>
        </w:div>
        <w:div w:id="1920674700">
          <w:marLeft w:val="480"/>
          <w:marRight w:val="0"/>
          <w:marTop w:val="0"/>
          <w:marBottom w:val="0"/>
          <w:divBdr>
            <w:top w:val="none" w:sz="0" w:space="0" w:color="auto"/>
            <w:left w:val="none" w:sz="0" w:space="0" w:color="auto"/>
            <w:bottom w:val="none" w:sz="0" w:space="0" w:color="auto"/>
            <w:right w:val="none" w:sz="0" w:space="0" w:color="auto"/>
          </w:divBdr>
        </w:div>
        <w:div w:id="594483936">
          <w:marLeft w:val="480"/>
          <w:marRight w:val="0"/>
          <w:marTop w:val="0"/>
          <w:marBottom w:val="0"/>
          <w:divBdr>
            <w:top w:val="none" w:sz="0" w:space="0" w:color="auto"/>
            <w:left w:val="none" w:sz="0" w:space="0" w:color="auto"/>
            <w:bottom w:val="none" w:sz="0" w:space="0" w:color="auto"/>
            <w:right w:val="none" w:sz="0" w:space="0" w:color="auto"/>
          </w:divBdr>
        </w:div>
        <w:div w:id="178274195">
          <w:marLeft w:val="480"/>
          <w:marRight w:val="0"/>
          <w:marTop w:val="0"/>
          <w:marBottom w:val="0"/>
          <w:divBdr>
            <w:top w:val="none" w:sz="0" w:space="0" w:color="auto"/>
            <w:left w:val="none" w:sz="0" w:space="0" w:color="auto"/>
            <w:bottom w:val="none" w:sz="0" w:space="0" w:color="auto"/>
            <w:right w:val="none" w:sz="0" w:space="0" w:color="auto"/>
          </w:divBdr>
        </w:div>
        <w:div w:id="1952739266">
          <w:marLeft w:val="480"/>
          <w:marRight w:val="0"/>
          <w:marTop w:val="0"/>
          <w:marBottom w:val="0"/>
          <w:divBdr>
            <w:top w:val="none" w:sz="0" w:space="0" w:color="auto"/>
            <w:left w:val="none" w:sz="0" w:space="0" w:color="auto"/>
            <w:bottom w:val="none" w:sz="0" w:space="0" w:color="auto"/>
            <w:right w:val="none" w:sz="0" w:space="0" w:color="auto"/>
          </w:divBdr>
        </w:div>
        <w:div w:id="268705337">
          <w:marLeft w:val="480"/>
          <w:marRight w:val="0"/>
          <w:marTop w:val="0"/>
          <w:marBottom w:val="0"/>
          <w:divBdr>
            <w:top w:val="none" w:sz="0" w:space="0" w:color="auto"/>
            <w:left w:val="none" w:sz="0" w:space="0" w:color="auto"/>
            <w:bottom w:val="none" w:sz="0" w:space="0" w:color="auto"/>
            <w:right w:val="none" w:sz="0" w:space="0" w:color="auto"/>
          </w:divBdr>
        </w:div>
        <w:div w:id="1948660455">
          <w:marLeft w:val="480"/>
          <w:marRight w:val="0"/>
          <w:marTop w:val="0"/>
          <w:marBottom w:val="0"/>
          <w:divBdr>
            <w:top w:val="none" w:sz="0" w:space="0" w:color="auto"/>
            <w:left w:val="none" w:sz="0" w:space="0" w:color="auto"/>
            <w:bottom w:val="none" w:sz="0" w:space="0" w:color="auto"/>
            <w:right w:val="none" w:sz="0" w:space="0" w:color="auto"/>
          </w:divBdr>
        </w:div>
        <w:div w:id="1777552801">
          <w:marLeft w:val="480"/>
          <w:marRight w:val="0"/>
          <w:marTop w:val="0"/>
          <w:marBottom w:val="0"/>
          <w:divBdr>
            <w:top w:val="none" w:sz="0" w:space="0" w:color="auto"/>
            <w:left w:val="none" w:sz="0" w:space="0" w:color="auto"/>
            <w:bottom w:val="none" w:sz="0" w:space="0" w:color="auto"/>
            <w:right w:val="none" w:sz="0" w:space="0" w:color="auto"/>
          </w:divBdr>
        </w:div>
        <w:div w:id="830603812">
          <w:marLeft w:val="480"/>
          <w:marRight w:val="0"/>
          <w:marTop w:val="0"/>
          <w:marBottom w:val="0"/>
          <w:divBdr>
            <w:top w:val="none" w:sz="0" w:space="0" w:color="auto"/>
            <w:left w:val="none" w:sz="0" w:space="0" w:color="auto"/>
            <w:bottom w:val="none" w:sz="0" w:space="0" w:color="auto"/>
            <w:right w:val="none" w:sz="0" w:space="0" w:color="auto"/>
          </w:divBdr>
        </w:div>
        <w:div w:id="715663999">
          <w:marLeft w:val="480"/>
          <w:marRight w:val="0"/>
          <w:marTop w:val="0"/>
          <w:marBottom w:val="0"/>
          <w:divBdr>
            <w:top w:val="none" w:sz="0" w:space="0" w:color="auto"/>
            <w:left w:val="none" w:sz="0" w:space="0" w:color="auto"/>
            <w:bottom w:val="none" w:sz="0" w:space="0" w:color="auto"/>
            <w:right w:val="none" w:sz="0" w:space="0" w:color="auto"/>
          </w:divBdr>
        </w:div>
        <w:div w:id="1422145555">
          <w:marLeft w:val="480"/>
          <w:marRight w:val="0"/>
          <w:marTop w:val="0"/>
          <w:marBottom w:val="0"/>
          <w:divBdr>
            <w:top w:val="none" w:sz="0" w:space="0" w:color="auto"/>
            <w:left w:val="none" w:sz="0" w:space="0" w:color="auto"/>
            <w:bottom w:val="none" w:sz="0" w:space="0" w:color="auto"/>
            <w:right w:val="none" w:sz="0" w:space="0" w:color="auto"/>
          </w:divBdr>
        </w:div>
        <w:div w:id="1416321475">
          <w:marLeft w:val="480"/>
          <w:marRight w:val="0"/>
          <w:marTop w:val="0"/>
          <w:marBottom w:val="0"/>
          <w:divBdr>
            <w:top w:val="none" w:sz="0" w:space="0" w:color="auto"/>
            <w:left w:val="none" w:sz="0" w:space="0" w:color="auto"/>
            <w:bottom w:val="none" w:sz="0" w:space="0" w:color="auto"/>
            <w:right w:val="none" w:sz="0" w:space="0" w:color="auto"/>
          </w:divBdr>
        </w:div>
        <w:div w:id="694843942">
          <w:marLeft w:val="480"/>
          <w:marRight w:val="0"/>
          <w:marTop w:val="0"/>
          <w:marBottom w:val="0"/>
          <w:divBdr>
            <w:top w:val="none" w:sz="0" w:space="0" w:color="auto"/>
            <w:left w:val="none" w:sz="0" w:space="0" w:color="auto"/>
            <w:bottom w:val="none" w:sz="0" w:space="0" w:color="auto"/>
            <w:right w:val="none" w:sz="0" w:space="0" w:color="auto"/>
          </w:divBdr>
        </w:div>
        <w:div w:id="1092429092">
          <w:marLeft w:val="480"/>
          <w:marRight w:val="0"/>
          <w:marTop w:val="0"/>
          <w:marBottom w:val="0"/>
          <w:divBdr>
            <w:top w:val="none" w:sz="0" w:space="0" w:color="auto"/>
            <w:left w:val="none" w:sz="0" w:space="0" w:color="auto"/>
            <w:bottom w:val="none" w:sz="0" w:space="0" w:color="auto"/>
            <w:right w:val="none" w:sz="0" w:space="0" w:color="auto"/>
          </w:divBdr>
        </w:div>
        <w:div w:id="1952055307">
          <w:marLeft w:val="480"/>
          <w:marRight w:val="0"/>
          <w:marTop w:val="0"/>
          <w:marBottom w:val="0"/>
          <w:divBdr>
            <w:top w:val="none" w:sz="0" w:space="0" w:color="auto"/>
            <w:left w:val="none" w:sz="0" w:space="0" w:color="auto"/>
            <w:bottom w:val="none" w:sz="0" w:space="0" w:color="auto"/>
            <w:right w:val="none" w:sz="0" w:space="0" w:color="auto"/>
          </w:divBdr>
        </w:div>
      </w:divsChild>
    </w:div>
    <w:div w:id="920606207">
      <w:bodyDiv w:val="1"/>
      <w:marLeft w:val="0"/>
      <w:marRight w:val="0"/>
      <w:marTop w:val="0"/>
      <w:marBottom w:val="0"/>
      <w:divBdr>
        <w:top w:val="none" w:sz="0" w:space="0" w:color="auto"/>
        <w:left w:val="none" w:sz="0" w:space="0" w:color="auto"/>
        <w:bottom w:val="none" w:sz="0" w:space="0" w:color="auto"/>
        <w:right w:val="none" w:sz="0" w:space="0" w:color="auto"/>
      </w:divBdr>
      <w:divsChild>
        <w:div w:id="1567841719">
          <w:marLeft w:val="480"/>
          <w:marRight w:val="0"/>
          <w:marTop w:val="0"/>
          <w:marBottom w:val="0"/>
          <w:divBdr>
            <w:top w:val="none" w:sz="0" w:space="0" w:color="auto"/>
            <w:left w:val="none" w:sz="0" w:space="0" w:color="auto"/>
            <w:bottom w:val="none" w:sz="0" w:space="0" w:color="auto"/>
            <w:right w:val="none" w:sz="0" w:space="0" w:color="auto"/>
          </w:divBdr>
        </w:div>
        <w:div w:id="1471828688">
          <w:marLeft w:val="480"/>
          <w:marRight w:val="0"/>
          <w:marTop w:val="0"/>
          <w:marBottom w:val="0"/>
          <w:divBdr>
            <w:top w:val="none" w:sz="0" w:space="0" w:color="auto"/>
            <w:left w:val="none" w:sz="0" w:space="0" w:color="auto"/>
            <w:bottom w:val="none" w:sz="0" w:space="0" w:color="auto"/>
            <w:right w:val="none" w:sz="0" w:space="0" w:color="auto"/>
          </w:divBdr>
        </w:div>
        <w:div w:id="569198338">
          <w:marLeft w:val="480"/>
          <w:marRight w:val="0"/>
          <w:marTop w:val="0"/>
          <w:marBottom w:val="0"/>
          <w:divBdr>
            <w:top w:val="none" w:sz="0" w:space="0" w:color="auto"/>
            <w:left w:val="none" w:sz="0" w:space="0" w:color="auto"/>
            <w:bottom w:val="none" w:sz="0" w:space="0" w:color="auto"/>
            <w:right w:val="none" w:sz="0" w:space="0" w:color="auto"/>
          </w:divBdr>
        </w:div>
        <w:div w:id="657736035">
          <w:marLeft w:val="480"/>
          <w:marRight w:val="0"/>
          <w:marTop w:val="0"/>
          <w:marBottom w:val="0"/>
          <w:divBdr>
            <w:top w:val="none" w:sz="0" w:space="0" w:color="auto"/>
            <w:left w:val="none" w:sz="0" w:space="0" w:color="auto"/>
            <w:bottom w:val="none" w:sz="0" w:space="0" w:color="auto"/>
            <w:right w:val="none" w:sz="0" w:space="0" w:color="auto"/>
          </w:divBdr>
        </w:div>
        <w:div w:id="191650303">
          <w:marLeft w:val="480"/>
          <w:marRight w:val="0"/>
          <w:marTop w:val="0"/>
          <w:marBottom w:val="0"/>
          <w:divBdr>
            <w:top w:val="none" w:sz="0" w:space="0" w:color="auto"/>
            <w:left w:val="none" w:sz="0" w:space="0" w:color="auto"/>
            <w:bottom w:val="none" w:sz="0" w:space="0" w:color="auto"/>
            <w:right w:val="none" w:sz="0" w:space="0" w:color="auto"/>
          </w:divBdr>
        </w:div>
        <w:div w:id="679239030">
          <w:marLeft w:val="480"/>
          <w:marRight w:val="0"/>
          <w:marTop w:val="0"/>
          <w:marBottom w:val="0"/>
          <w:divBdr>
            <w:top w:val="none" w:sz="0" w:space="0" w:color="auto"/>
            <w:left w:val="none" w:sz="0" w:space="0" w:color="auto"/>
            <w:bottom w:val="none" w:sz="0" w:space="0" w:color="auto"/>
            <w:right w:val="none" w:sz="0" w:space="0" w:color="auto"/>
          </w:divBdr>
        </w:div>
        <w:div w:id="220216221">
          <w:marLeft w:val="480"/>
          <w:marRight w:val="0"/>
          <w:marTop w:val="0"/>
          <w:marBottom w:val="0"/>
          <w:divBdr>
            <w:top w:val="none" w:sz="0" w:space="0" w:color="auto"/>
            <w:left w:val="none" w:sz="0" w:space="0" w:color="auto"/>
            <w:bottom w:val="none" w:sz="0" w:space="0" w:color="auto"/>
            <w:right w:val="none" w:sz="0" w:space="0" w:color="auto"/>
          </w:divBdr>
        </w:div>
        <w:div w:id="49813814">
          <w:marLeft w:val="480"/>
          <w:marRight w:val="0"/>
          <w:marTop w:val="0"/>
          <w:marBottom w:val="0"/>
          <w:divBdr>
            <w:top w:val="none" w:sz="0" w:space="0" w:color="auto"/>
            <w:left w:val="none" w:sz="0" w:space="0" w:color="auto"/>
            <w:bottom w:val="none" w:sz="0" w:space="0" w:color="auto"/>
            <w:right w:val="none" w:sz="0" w:space="0" w:color="auto"/>
          </w:divBdr>
        </w:div>
      </w:divsChild>
    </w:div>
    <w:div w:id="921838148">
      <w:bodyDiv w:val="1"/>
      <w:marLeft w:val="0"/>
      <w:marRight w:val="0"/>
      <w:marTop w:val="0"/>
      <w:marBottom w:val="0"/>
      <w:divBdr>
        <w:top w:val="none" w:sz="0" w:space="0" w:color="auto"/>
        <w:left w:val="none" w:sz="0" w:space="0" w:color="auto"/>
        <w:bottom w:val="none" w:sz="0" w:space="0" w:color="auto"/>
        <w:right w:val="none" w:sz="0" w:space="0" w:color="auto"/>
      </w:divBdr>
    </w:div>
    <w:div w:id="923224825">
      <w:bodyDiv w:val="1"/>
      <w:marLeft w:val="0"/>
      <w:marRight w:val="0"/>
      <w:marTop w:val="0"/>
      <w:marBottom w:val="0"/>
      <w:divBdr>
        <w:top w:val="none" w:sz="0" w:space="0" w:color="auto"/>
        <w:left w:val="none" w:sz="0" w:space="0" w:color="auto"/>
        <w:bottom w:val="none" w:sz="0" w:space="0" w:color="auto"/>
        <w:right w:val="none" w:sz="0" w:space="0" w:color="auto"/>
      </w:divBdr>
      <w:divsChild>
        <w:div w:id="70742248">
          <w:marLeft w:val="480"/>
          <w:marRight w:val="0"/>
          <w:marTop w:val="0"/>
          <w:marBottom w:val="0"/>
          <w:divBdr>
            <w:top w:val="none" w:sz="0" w:space="0" w:color="auto"/>
            <w:left w:val="none" w:sz="0" w:space="0" w:color="auto"/>
            <w:bottom w:val="none" w:sz="0" w:space="0" w:color="auto"/>
            <w:right w:val="none" w:sz="0" w:space="0" w:color="auto"/>
          </w:divBdr>
        </w:div>
        <w:div w:id="411700231">
          <w:marLeft w:val="480"/>
          <w:marRight w:val="0"/>
          <w:marTop w:val="0"/>
          <w:marBottom w:val="0"/>
          <w:divBdr>
            <w:top w:val="none" w:sz="0" w:space="0" w:color="auto"/>
            <w:left w:val="none" w:sz="0" w:space="0" w:color="auto"/>
            <w:bottom w:val="none" w:sz="0" w:space="0" w:color="auto"/>
            <w:right w:val="none" w:sz="0" w:space="0" w:color="auto"/>
          </w:divBdr>
        </w:div>
        <w:div w:id="2017489165">
          <w:marLeft w:val="480"/>
          <w:marRight w:val="0"/>
          <w:marTop w:val="0"/>
          <w:marBottom w:val="0"/>
          <w:divBdr>
            <w:top w:val="none" w:sz="0" w:space="0" w:color="auto"/>
            <w:left w:val="none" w:sz="0" w:space="0" w:color="auto"/>
            <w:bottom w:val="none" w:sz="0" w:space="0" w:color="auto"/>
            <w:right w:val="none" w:sz="0" w:space="0" w:color="auto"/>
          </w:divBdr>
        </w:div>
        <w:div w:id="471601994">
          <w:marLeft w:val="480"/>
          <w:marRight w:val="0"/>
          <w:marTop w:val="0"/>
          <w:marBottom w:val="0"/>
          <w:divBdr>
            <w:top w:val="none" w:sz="0" w:space="0" w:color="auto"/>
            <w:left w:val="none" w:sz="0" w:space="0" w:color="auto"/>
            <w:bottom w:val="none" w:sz="0" w:space="0" w:color="auto"/>
            <w:right w:val="none" w:sz="0" w:space="0" w:color="auto"/>
          </w:divBdr>
        </w:div>
        <w:div w:id="193080888">
          <w:marLeft w:val="480"/>
          <w:marRight w:val="0"/>
          <w:marTop w:val="0"/>
          <w:marBottom w:val="0"/>
          <w:divBdr>
            <w:top w:val="none" w:sz="0" w:space="0" w:color="auto"/>
            <w:left w:val="none" w:sz="0" w:space="0" w:color="auto"/>
            <w:bottom w:val="none" w:sz="0" w:space="0" w:color="auto"/>
            <w:right w:val="none" w:sz="0" w:space="0" w:color="auto"/>
          </w:divBdr>
        </w:div>
        <w:div w:id="484978969">
          <w:marLeft w:val="480"/>
          <w:marRight w:val="0"/>
          <w:marTop w:val="0"/>
          <w:marBottom w:val="0"/>
          <w:divBdr>
            <w:top w:val="none" w:sz="0" w:space="0" w:color="auto"/>
            <w:left w:val="none" w:sz="0" w:space="0" w:color="auto"/>
            <w:bottom w:val="none" w:sz="0" w:space="0" w:color="auto"/>
            <w:right w:val="none" w:sz="0" w:space="0" w:color="auto"/>
          </w:divBdr>
        </w:div>
        <w:div w:id="369114601">
          <w:marLeft w:val="480"/>
          <w:marRight w:val="0"/>
          <w:marTop w:val="0"/>
          <w:marBottom w:val="0"/>
          <w:divBdr>
            <w:top w:val="none" w:sz="0" w:space="0" w:color="auto"/>
            <w:left w:val="none" w:sz="0" w:space="0" w:color="auto"/>
            <w:bottom w:val="none" w:sz="0" w:space="0" w:color="auto"/>
            <w:right w:val="none" w:sz="0" w:space="0" w:color="auto"/>
          </w:divBdr>
        </w:div>
        <w:div w:id="973216473">
          <w:marLeft w:val="480"/>
          <w:marRight w:val="0"/>
          <w:marTop w:val="0"/>
          <w:marBottom w:val="0"/>
          <w:divBdr>
            <w:top w:val="none" w:sz="0" w:space="0" w:color="auto"/>
            <w:left w:val="none" w:sz="0" w:space="0" w:color="auto"/>
            <w:bottom w:val="none" w:sz="0" w:space="0" w:color="auto"/>
            <w:right w:val="none" w:sz="0" w:space="0" w:color="auto"/>
          </w:divBdr>
        </w:div>
        <w:div w:id="2137017798">
          <w:marLeft w:val="480"/>
          <w:marRight w:val="0"/>
          <w:marTop w:val="0"/>
          <w:marBottom w:val="0"/>
          <w:divBdr>
            <w:top w:val="none" w:sz="0" w:space="0" w:color="auto"/>
            <w:left w:val="none" w:sz="0" w:space="0" w:color="auto"/>
            <w:bottom w:val="none" w:sz="0" w:space="0" w:color="auto"/>
            <w:right w:val="none" w:sz="0" w:space="0" w:color="auto"/>
          </w:divBdr>
        </w:div>
        <w:div w:id="1064334879">
          <w:marLeft w:val="480"/>
          <w:marRight w:val="0"/>
          <w:marTop w:val="0"/>
          <w:marBottom w:val="0"/>
          <w:divBdr>
            <w:top w:val="none" w:sz="0" w:space="0" w:color="auto"/>
            <w:left w:val="none" w:sz="0" w:space="0" w:color="auto"/>
            <w:bottom w:val="none" w:sz="0" w:space="0" w:color="auto"/>
            <w:right w:val="none" w:sz="0" w:space="0" w:color="auto"/>
          </w:divBdr>
        </w:div>
      </w:divsChild>
    </w:div>
    <w:div w:id="935213259">
      <w:bodyDiv w:val="1"/>
      <w:marLeft w:val="0"/>
      <w:marRight w:val="0"/>
      <w:marTop w:val="0"/>
      <w:marBottom w:val="0"/>
      <w:divBdr>
        <w:top w:val="none" w:sz="0" w:space="0" w:color="auto"/>
        <w:left w:val="none" w:sz="0" w:space="0" w:color="auto"/>
        <w:bottom w:val="none" w:sz="0" w:space="0" w:color="auto"/>
        <w:right w:val="none" w:sz="0" w:space="0" w:color="auto"/>
      </w:divBdr>
      <w:divsChild>
        <w:div w:id="463887831">
          <w:marLeft w:val="480"/>
          <w:marRight w:val="0"/>
          <w:marTop w:val="0"/>
          <w:marBottom w:val="0"/>
          <w:divBdr>
            <w:top w:val="none" w:sz="0" w:space="0" w:color="auto"/>
            <w:left w:val="none" w:sz="0" w:space="0" w:color="auto"/>
            <w:bottom w:val="none" w:sz="0" w:space="0" w:color="auto"/>
            <w:right w:val="none" w:sz="0" w:space="0" w:color="auto"/>
          </w:divBdr>
        </w:div>
        <w:div w:id="385180055">
          <w:marLeft w:val="480"/>
          <w:marRight w:val="0"/>
          <w:marTop w:val="0"/>
          <w:marBottom w:val="0"/>
          <w:divBdr>
            <w:top w:val="none" w:sz="0" w:space="0" w:color="auto"/>
            <w:left w:val="none" w:sz="0" w:space="0" w:color="auto"/>
            <w:bottom w:val="none" w:sz="0" w:space="0" w:color="auto"/>
            <w:right w:val="none" w:sz="0" w:space="0" w:color="auto"/>
          </w:divBdr>
        </w:div>
        <w:div w:id="2108034029">
          <w:marLeft w:val="480"/>
          <w:marRight w:val="0"/>
          <w:marTop w:val="0"/>
          <w:marBottom w:val="0"/>
          <w:divBdr>
            <w:top w:val="none" w:sz="0" w:space="0" w:color="auto"/>
            <w:left w:val="none" w:sz="0" w:space="0" w:color="auto"/>
            <w:bottom w:val="none" w:sz="0" w:space="0" w:color="auto"/>
            <w:right w:val="none" w:sz="0" w:space="0" w:color="auto"/>
          </w:divBdr>
        </w:div>
        <w:div w:id="6569347">
          <w:marLeft w:val="480"/>
          <w:marRight w:val="0"/>
          <w:marTop w:val="0"/>
          <w:marBottom w:val="0"/>
          <w:divBdr>
            <w:top w:val="none" w:sz="0" w:space="0" w:color="auto"/>
            <w:left w:val="none" w:sz="0" w:space="0" w:color="auto"/>
            <w:bottom w:val="none" w:sz="0" w:space="0" w:color="auto"/>
            <w:right w:val="none" w:sz="0" w:space="0" w:color="auto"/>
          </w:divBdr>
        </w:div>
        <w:div w:id="1724213491">
          <w:marLeft w:val="480"/>
          <w:marRight w:val="0"/>
          <w:marTop w:val="0"/>
          <w:marBottom w:val="0"/>
          <w:divBdr>
            <w:top w:val="none" w:sz="0" w:space="0" w:color="auto"/>
            <w:left w:val="none" w:sz="0" w:space="0" w:color="auto"/>
            <w:bottom w:val="none" w:sz="0" w:space="0" w:color="auto"/>
            <w:right w:val="none" w:sz="0" w:space="0" w:color="auto"/>
          </w:divBdr>
        </w:div>
        <w:div w:id="1607499287">
          <w:marLeft w:val="480"/>
          <w:marRight w:val="0"/>
          <w:marTop w:val="0"/>
          <w:marBottom w:val="0"/>
          <w:divBdr>
            <w:top w:val="none" w:sz="0" w:space="0" w:color="auto"/>
            <w:left w:val="none" w:sz="0" w:space="0" w:color="auto"/>
            <w:bottom w:val="none" w:sz="0" w:space="0" w:color="auto"/>
            <w:right w:val="none" w:sz="0" w:space="0" w:color="auto"/>
          </w:divBdr>
        </w:div>
        <w:div w:id="1941141692">
          <w:marLeft w:val="480"/>
          <w:marRight w:val="0"/>
          <w:marTop w:val="0"/>
          <w:marBottom w:val="0"/>
          <w:divBdr>
            <w:top w:val="none" w:sz="0" w:space="0" w:color="auto"/>
            <w:left w:val="none" w:sz="0" w:space="0" w:color="auto"/>
            <w:bottom w:val="none" w:sz="0" w:space="0" w:color="auto"/>
            <w:right w:val="none" w:sz="0" w:space="0" w:color="auto"/>
          </w:divBdr>
        </w:div>
        <w:div w:id="1931623659">
          <w:marLeft w:val="480"/>
          <w:marRight w:val="0"/>
          <w:marTop w:val="0"/>
          <w:marBottom w:val="0"/>
          <w:divBdr>
            <w:top w:val="none" w:sz="0" w:space="0" w:color="auto"/>
            <w:left w:val="none" w:sz="0" w:space="0" w:color="auto"/>
            <w:bottom w:val="none" w:sz="0" w:space="0" w:color="auto"/>
            <w:right w:val="none" w:sz="0" w:space="0" w:color="auto"/>
          </w:divBdr>
        </w:div>
        <w:div w:id="641816343">
          <w:marLeft w:val="480"/>
          <w:marRight w:val="0"/>
          <w:marTop w:val="0"/>
          <w:marBottom w:val="0"/>
          <w:divBdr>
            <w:top w:val="none" w:sz="0" w:space="0" w:color="auto"/>
            <w:left w:val="none" w:sz="0" w:space="0" w:color="auto"/>
            <w:bottom w:val="none" w:sz="0" w:space="0" w:color="auto"/>
            <w:right w:val="none" w:sz="0" w:space="0" w:color="auto"/>
          </w:divBdr>
        </w:div>
        <w:div w:id="1040515464">
          <w:marLeft w:val="480"/>
          <w:marRight w:val="0"/>
          <w:marTop w:val="0"/>
          <w:marBottom w:val="0"/>
          <w:divBdr>
            <w:top w:val="none" w:sz="0" w:space="0" w:color="auto"/>
            <w:left w:val="none" w:sz="0" w:space="0" w:color="auto"/>
            <w:bottom w:val="none" w:sz="0" w:space="0" w:color="auto"/>
            <w:right w:val="none" w:sz="0" w:space="0" w:color="auto"/>
          </w:divBdr>
        </w:div>
        <w:div w:id="1314917393">
          <w:marLeft w:val="480"/>
          <w:marRight w:val="0"/>
          <w:marTop w:val="0"/>
          <w:marBottom w:val="0"/>
          <w:divBdr>
            <w:top w:val="none" w:sz="0" w:space="0" w:color="auto"/>
            <w:left w:val="none" w:sz="0" w:space="0" w:color="auto"/>
            <w:bottom w:val="none" w:sz="0" w:space="0" w:color="auto"/>
            <w:right w:val="none" w:sz="0" w:space="0" w:color="auto"/>
          </w:divBdr>
        </w:div>
        <w:div w:id="44989813">
          <w:marLeft w:val="480"/>
          <w:marRight w:val="0"/>
          <w:marTop w:val="0"/>
          <w:marBottom w:val="0"/>
          <w:divBdr>
            <w:top w:val="none" w:sz="0" w:space="0" w:color="auto"/>
            <w:left w:val="none" w:sz="0" w:space="0" w:color="auto"/>
            <w:bottom w:val="none" w:sz="0" w:space="0" w:color="auto"/>
            <w:right w:val="none" w:sz="0" w:space="0" w:color="auto"/>
          </w:divBdr>
        </w:div>
        <w:div w:id="322323055">
          <w:marLeft w:val="480"/>
          <w:marRight w:val="0"/>
          <w:marTop w:val="0"/>
          <w:marBottom w:val="0"/>
          <w:divBdr>
            <w:top w:val="none" w:sz="0" w:space="0" w:color="auto"/>
            <w:left w:val="none" w:sz="0" w:space="0" w:color="auto"/>
            <w:bottom w:val="none" w:sz="0" w:space="0" w:color="auto"/>
            <w:right w:val="none" w:sz="0" w:space="0" w:color="auto"/>
          </w:divBdr>
        </w:div>
        <w:div w:id="1185091763">
          <w:marLeft w:val="480"/>
          <w:marRight w:val="0"/>
          <w:marTop w:val="0"/>
          <w:marBottom w:val="0"/>
          <w:divBdr>
            <w:top w:val="none" w:sz="0" w:space="0" w:color="auto"/>
            <w:left w:val="none" w:sz="0" w:space="0" w:color="auto"/>
            <w:bottom w:val="none" w:sz="0" w:space="0" w:color="auto"/>
            <w:right w:val="none" w:sz="0" w:space="0" w:color="auto"/>
          </w:divBdr>
        </w:div>
      </w:divsChild>
    </w:div>
    <w:div w:id="951404552">
      <w:bodyDiv w:val="1"/>
      <w:marLeft w:val="0"/>
      <w:marRight w:val="0"/>
      <w:marTop w:val="0"/>
      <w:marBottom w:val="0"/>
      <w:divBdr>
        <w:top w:val="none" w:sz="0" w:space="0" w:color="auto"/>
        <w:left w:val="none" w:sz="0" w:space="0" w:color="auto"/>
        <w:bottom w:val="none" w:sz="0" w:space="0" w:color="auto"/>
        <w:right w:val="none" w:sz="0" w:space="0" w:color="auto"/>
      </w:divBdr>
    </w:div>
    <w:div w:id="955908988">
      <w:bodyDiv w:val="1"/>
      <w:marLeft w:val="0"/>
      <w:marRight w:val="0"/>
      <w:marTop w:val="0"/>
      <w:marBottom w:val="0"/>
      <w:divBdr>
        <w:top w:val="none" w:sz="0" w:space="0" w:color="auto"/>
        <w:left w:val="none" w:sz="0" w:space="0" w:color="auto"/>
        <w:bottom w:val="none" w:sz="0" w:space="0" w:color="auto"/>
        <w:right w:val="none" w:sz="0" w:space="0" w:color="auto"/>
      </w:divBdr>
    </w:div>
    <w:div w:id="976177809">
      <w:bodyDiv w:val="1"/>
      <w:marLeft w:val="0"/>
      <w:marRight w:val="0"/>
      <w:marTop w:val="0"/>
      <w:marBottom w:val="0"/>
      <w:divBdr>
        <w:top w:val="none" w:sz="0" w:space="0" w:color="auto"/>
        <w:left w:val="none" w:sz="0" w:space="0" w:color="auto"/>
        <w:bottom w:val="none" w:sz="0" w:space="0" w:color="auto"/>
        <w:right w:val="none" w:sz="0" w:space="0" w:color="auto"/>
      </w:divBdr>
    </w:div>
    <w:div w:id="982539011">
      <w:bodyDiv w:val="1"/>
      <w:marLeft w:val="0"/>
      <w:marRight w:val="0"/>
      <w:marTop w:val="0"/>
      <w:marBottom w:val="0"/>
      <w:divBdr>
        <w:top w:val="none" w:sz="0" w:space="0" w:color="auto"/>
        <w:left w:val="none" w:sz="0" w:space="0" w:color="auto"/>
        <w:bottom w:val="none" w:sz="0" w:space="0" w:color="auto"/>
        <w:right w:val="none" w:sz="0" w:space="0" w:color="auto"/>
      </w:divBdr>
    </w:div>
    <w:div w:id="987054141">
      <w:bodyDiv w:val="1"/>
      <w:marLeft w:val="0"/>
      <w:marRight w:val="0"/>
      <w:marTop w:val="0"/>
      <w:marBottom w:val="0"/>
      <w:divBdr>
        <w:top w:val="none" w:sz="0" w:space="0" w:color="auto"/>
        <w:left w:val="none" w:sz="0" w:space="0" w:color="auto"/>
        <w:bottom w:val="none" w:sz="0" w:space="0" w:color="auto"/>
        <w:right w:val="none" w:sz="0" w:space="0" w:color="auto"/>
      </w:divBdr>
      <w:divsChild>
        <w:div w:id="179514965">
          <w:marLeft w:val="480"/>
          <w:marRight w:val="0"/>
          <w:marTop w:val="0"/>
          <w:marBottom w:val="0"/>
          <w:divBdr>
            <w:top w:val="none" w:sz="0" w:space="0" w:color="auto"/>
            <w:left w:val="none" w:sz="0" w:space="0" w:color="auto"/>
            <w:bottom w:val="none" w:sz="0" w:space="0" w:color="auto"/>
            <w:right w:val="none" w:sz="0" w:space="0" w:color="auto"/>
          </w:divBdr>
        </w:div>
        <w:div w:id="6374396">
          <w:marLeft w:val="480"/>
          <w:marRight w:val="0"/>
          <w:marTop w:val="0"/>
          <w:marBottom w:val="0"/>
          <w:divBdr>
            <w:top w:val="none" w:sz="0" w:space="0" w:color="auto"/>
            <w:left w:val="none" w:sz="0" w:space="0" w:color="auto"/>
            <w:bottom w:val="none" w:sz="0" w:space="0" w:color="auto"/>
            <w:right w:val="none" w:sz="0" w:space="0" w:color="auto"/>
          </w:divBdr>
        </w:div>
        <w:div w:id="884484466">
          <w:marLeft w:val="480"/>
          <w:marRight w:val="0"/>
          <w:marTop w:val="0"/>
          <w:marBottom w:val="0"/>
          <w:divBdr>
            <w:top w:val="none" w:sz="0" w:space="0" w:color="auto"/>
            <w:left w:val="none" w:sz="0" w:space="0" w:color="auto"/>
            <w:bottom w:val="none" w:sz="0" w:space="0" w:color="auto"/>
            <w:right w:val="none" w:sz="0" w:space="0" w:color="auto"/>
          </w:divBdr>
        </w:div>
        <w:div w:id="51739326">
          <w:marLeft w:val="480"/>
          <w:marRight w:val="0"/>
          <w:marTop w:val="0"/>
          <w:marBottom w:val="0"/>
          <w:divBdr>
            <w:top w:val="none" w:sz="0" w:space="0" w:color="auto"/>
            <w:left w:val="none" w:sz="0" w:space="0" w:color="auto"/>
            <w:bottom w:val="none" w:sz="0" w:space="0" w:color="auto"/>
            <w:right w:val="none" w:sz="0" w:space="0" w:color="auto"/>
          </w:divBdr>
        </w:div>
        <w:div w:id="11878354">
          <w:marLeft w:val="480"/>
          <w:marRight w:val="0"/>
          <w:marTop w:val="0"/>
          <w:marBottom w:val="0"/>
          <w:divBdr>
            <w:top w:val="none" w:sz="0" w:space="0" w:color="auto"/>
            <w:left w:val="none" w:sz="0" w:space="0" w:color="auto"/>
            <w:bottom w:val="none" w:sz="0" w:space="0" w:color="auto"/>
            <w:right w:val="none" w:sz="0" w:space="0" w:color="auto"/>
          </w:divBdr>
        </w:div>
        <w:div w:id="1674071704">
          <w:marLeft w:val="480"/>
          <w:marRight w:val="0"/>
          <w:marTop w:val="0"/>
          <w:marBottom w:val="0"/>
          <w:divBdr>
            <w:top w:val="none" w:sz="0" w:space="0" w:color="auto"/>
            <w:left w:val="none" w:sz="0" w:space="0" w:color="auto"/>
            <w:bottom w:val="none" w:sz="0" w:space="0" w:color="auto"/>
            <w:right w:val="none" w:sz="0" w:space="0" w:color="auto"/>
          </w:divBdr>
        </w:div>
        <w:div w:id="900363218">
          <w:marLeft w:val="480"/>
          <w:marRight w:val="0"/>
          <w:marTop w:val="0"/>
          <w:marBottom w:val="0"/>
          <w:divBdr>
            <w:top w:val="none" w:sz="0" w:space="0" w:color="auto"/>
            <w:left w:val="none" w:sz="0" w:space="0" w:color="auto"/>
            <w:bottom w:val="none" w:sz="0" w:space="0" w:color="auto"/>
            <w:right w:val="none" w:sz="0" w:space="0" w:color="auto"/>
          </w:divBdr>
        </w:div>
        <w:div w:id="1999187831">
          <w:marLeft w:val="480"/>
          <w:marRight w:val="0"/>
          <w:marTop w:val="0"/>
          <w:marBottom w:val="0"/>
          <w:divBdr>
            <w:top w:val="none" w:sz="0" w:space="0" w:color="auto"/>
            <w:left w:val="none" w:sz="0" w:space="0" w:color="auto"/>
            <w:bottom w:val="none" w:sz="0" w:space="0" w:color="auto"/>
            <w:right w:val="none" w:sz="0" w:space="0" w:color="auto"/>
          </w:divBdr>
        </w:div>
        <w:div w:id="2110347004">
          <w:marLeft w:val="480"/>
          <w:marRight w:val="0"/>
          <w:marTop w:val="0"/>
          <w:marBottom w:val="0"/>
          <w:divBdr>
            <w:top w:val="none" w:sz="0" w:space="0" w:color="auto"/>
            <w:left w:val="none" w:sz="0" w:space="0" w:color="auto"/>
            <w:bottom w:val="none" w:sz="0" w:space="0" w:color="auto"/>
            <w:right w:val="none" w:sz="0" w:space="0" w:color="auto"/>
          </w:divBdr>
        </w:div>
        <w:div w:id="320617323">
          <w:marLeft w:val="480"/>
          <w:marRight w:val="0"/>
          <w:marTop w:val="0"/>
          <w:marBottom w:val="0"/>
          <w:divBdr>
            <w:top w:val="none" w:sz="0" w:space="0" w:color="auto"/>
            <w:left w:val="none" w:sz="0" w:space="0" w:color="auto"/>
            <w:bottom w:val="none" w:sz="0" w:space="0" w:color="auto"/>
            <w:right w:val="none" w:sz="0" w:space="0" w:color="auto"/>
          </w:divBdr>
        </w:div>
        <w:div w:id="466556853">
          <w:marLeft w:val="480"/>
          <w:marRight w:val="0"/>
          <w:marTop w:val="0"/>
          <w:marBottom w:val="0"/>
          <w:divBdr>
            <w:top w:val="none" w:sz="0" w:space="0" w:color="auto"/>
            <w:left w:val="none" w:sz="0" w:space="0" w:color="auto"/>
            <w:bottom w:val="none" w:sz="0" w:space="0" w:color="auto"/>
            <w:right w:val="none" w:sz="0" w:space="0" w:color="auto"/>
          </w:divBdr>
        </w:div>
        <w:div w:id="2129274664">
          <w:marLeft w:val="480"/>
          <w:marRight w:val="0"/>
          <w:marTop w:val="0"/>
          <w:marBottom w:val="0"/>
          <w:divBdr>
            <w:top w:val="none" w:sz="0" w:space="0" w:color="auto"/>
            <w:left w:val="none" w:sz="0" w:space="0" w:color="auto"/>
            <w:bottom w:val="none" w:sz="0" w:space="0" w:color="auto"/>
            <w:right w:val="none" w:sz="0" w:space="0" w:color="auto"/>
          </w:divBdr>
        </w:div>
        <w:div w:id="865212459">
          <w:marLeft w:val="480"/>
          <w:marRight w:val="0"/>
          <w:marTop w:val="0"/>
          <w:marBottom w:val="0"/>
          <w:divBdr>
            <w:top w:val="none" w:sz="0" w:space="0" w:color="auto"/>
            <w:left w:val="none" w:sz="0" w:space="0" w:color="auto"/>
            <w:bottom w:val="none" w:sz="0" w:space="0" w:color="auto"/>
            <w:right w:val="none" w:sz="0" w:space="0" w:color="auto"/>
          </w:divBdr>
        </w:div>
        <w:div w:id="1071083289">
          <w:marLeft w:val="480"/>
          <w:marRight w:val="0"/>
          <w:marTop w:val="0"/>
          <w:marBottom w:val="0"/>
          <w:divBdr>
            <w:top w:val="none" w:sz="0" w:space="0" w:color="auto"/>
            <w:left w:val="none" w:sz="0" w:space="0" w:color="auto"/>
            <w:bottom w:val="none" w:sz="0" w:space="0" w:color="auto"/>
            <w:right w:val="none" w:sz="0" w:space="0" w:color="auto"/>
          </w:divBdr>
        </w:div>
      </w:divsChild>
    </w:div>
    <w:div w:id="992369108">
      <w:bodyDiv w:val="1"/>
      <w:marLeft w:val="0"/>
      <w:marRight w:val="0"/>
      <w:marTop w:val="0"/>
      <w:marBottom w:val="0"/>
      <w:divBdr>
        <w:top w:val="none" w:sz="0" w:space="0" w:color="auto"/>
        <w:left w:val="none" w:sz="0" w:space="0" w:color="auto"/>
        <w:bottom w:val="none" w:sz="0" w:space="0" w:color="auto"/>
        <w:right w:val="none" w:sz="0" w:space="0" w:color="auto"/>
      </w:divBdr>
      <w:divsChild>
        <w:div w:id="1467820163">
          <w:marLeft w:val="480"/>
          <w:marRight w:val="0"/>
          <w:marTop w:val="0"/>
          <w:marBottom w:val="0"/>
          <w:divBdr>
            <w:top w:val="none" w:sz="0" w:space="0" w:color="auto"/>
            <w:left w:val="none" w:sz="0" w:space="0" w:color="auto"/>
            <w:bottom w:val="none" w:sz="0" w:space="0" w:color="auto"/>
            <w:right w:val="none" w:sz="0" w:space="0" w:color="auto"/>
          </w:divBdr>
        </w:div>
        <w:div w:id="998001931">
          <w:marLeft w:val="480"/>
          <w:marRight w:val="0"/>
          <w:marTop w:val="0"/>
          <w:marBottom w:val="0"/>
          <w:divBdr>
            <w:top w:val="none" w:sz="0" w:space="0" w:color="auto"/>
            <w:left w:val="none" w:sz="0" w:space="0" w:color="auto"/>
            <w:bottom w:val="none" w:sz="0" w:space="0" w:color="auto"/>
            <w:right w:val="none" w:sz="0" w:space="0" w:color="auto"/>
          </w:divBdr>
        </w:div>
      </w:divsChild>
    </w:div>
    <w:div w:id="1010571879">
      <w:bodyDiv w:val="1"/>
      <w:marLeft w:val="0"/>
      <w:marRight w:val="0"/>
      <w:marTop w:val="0"/>
      <w:marBottom w:val="0"/>
      <w:divBdr>
        <w:top w:val="none" w:sz="0" w:space="0" w:color="auto"/>
        <w:left w:val="none" w:sz="0" w:space="0" w:color="auto"/>
        <w:bottom w:val="none" w:sz="0" w:space="0" w:color="auto"/>
        <w:right w:val="none" w:sz="0" w:space="0" w:color="auto"/>
      </w:divBdr>
      <w:divsChild>
        <w:div w:id="273177279">
          <w:marLeft w:val="480"/>
          <w:marRight w:val="0"/>
          <w:marTop w:val="0"/>
          <w:marBottom w:val="0"/>
          <w:divBdr>
            <w:top w:val="none" w:sz="0" w:space="0" w:color="auto"/>
            <w:left w:val="none" w:sz="0" w:space="0" w:color="auto"/>
            <w:bottom w:val="none" w:sz="0" w:space="0" w:color="auto"/>
            <w:right w:val="none" w:sz="0" w:space="0" w:color="auto"/>
          </w:divBdr>
        </w:div>
        <w:div w:id="1654413431">
          <w:marLeft w:val="480"/>
          <w:marRight w:val="0"/>
          <w:marTop w:val="0"/>
          <w:marBottom w:val="0"/>
          <w:divBdr>
            <w:top w:val="none" w:sz="0" w:space="0" w:color="auto"/>
            <w:left w:val="none" w:sz="0" w:space="0" w:color="auto"/>
            <w:bottom w:val="none" w:sz="0" w:space="0" w:color="auto"/>
            <w:right w:val="none" w:sz="0" w:space="0" w:color="auto"/>
          </w:divBdr>
        </w:div>
        <w:div w:id="1967881380">
          <w:marLeft w:val="480"/>
          <w:marRight w:val="0"/>
          <w:marTop w:val="0"/>
          <w:marBottom w:val="0"/>
          <w:divBdr>
            <w:top w:val="none" w:sz="0" w:space="0" w:color="auto"/>
            <w:left w:val="none" w:sz="0" w:space="0" w:color="auto"/>
            <w:bottom w:val="none" w:sz="0" w:space="0" w:color="auto"/>
            <w:right w:val="none" w:sz="0" w:space="0" w:color="auto"/>
          </w:divBdr>
        </w:div>
        <w:div w:id="1374421740">
          <w:marLeft w:val="480"/>
          <w:marRight w:val="0"/>
          <w:marTop w:val="0"/>
          <w:marBottom w:val="0"/>
          <w:divBdr>
            <w:top w:val="none" w:sz="0" w:space="0" w:color="auto"/>
            <w:left w:val="none" w:sz="0" w:space="0" w:color="auto"/>
            <w:bottom w:val="none" w:sz="0" w:space="0" w:color="auto"/>
            <w:right w:val="none" w:sz="0" w:space="0" w:color="auto"/>
          </w:divBdr>
        </w:div>
        <w:div w:id="653919264">
          <w:marLeft w:val="480"/>
          <w:marRight w:val="0"/>
          <w:marTop w:val="0"/>
          <w:marBottom w:val="0"/>
          <w:divBdr>
            <w:top w:val="none" w:sz="0" w:space="0" w:color="auto"/>
            <w:left w:val="none" w:sz="0" w:space="0" w:color="auto"/>
            <w:bottom w:val="none" w:sz="0" w:space="0" w:color="auto"/>
            <w:right w:val="none" w:sz="0" w:space="0" w:color="auto"/>
          </w:divBdr>
        </w:div>
        <w:div w:id="1064791727">
          <w:marLeft w:val="480"/>
          <w:marRight w:val="0"/>
          <w:marTop w:val="0"/>
          <w:marBottom w:val="0"/>
          <w:divBdr>
            <w:top w:val="none" w:sz="0" w:space="0" w:color="auto"/>
            <w:left w:val="none" w:sz="0" w:space="0" w:color="auto"/>
            <w:bottom w:val="none" w:sz="0" w:space="0" w:color="auto"/>
            <w:right w:val="none" w:sz="0" w:space="0" w:color="auto"/>
          </w:divBdr>
        </w:div>
        <w:div w:id="1678846628">
          <w:marLeft w:val="480"/>
          <w:marRight w:val="0"/>
          <w:marTop w:val="0"/>
          <w:marBottom w:val="0"/>
          <w:divBdr>
            <w:top w:val="none" w:sz="0" w:space="0" w:color="auto"/>
            <w:left w:val="none" w:sz="0" w:space="0" w:color="auto"/>
            <w:bottom w:val="none" w:sz="0" w:space="0" w:color="auto"/>
            <w:right w:val="none" w:sz="0" w:space="0" w:color="auto"/>
          </w:divBdr>
        </w:div>
        <w:div w:id="1775319501">
          <w:marLeft w:val="480"/>
          <w:marRight w:val="0"/>
          <w:marTop w:val="0"/>
          <w:marBottom w:val="0"/>
          <w:divBdr>
            <w:top w:val="none" w:sz="0" w:space="0" w:color="auto"/>
            <w:left w:val="none" w:sz="0" w:space="0" w:color="auto"/>
            <w:bottom w:val="none" w:sz="0" w:space="0" w:color="auto"/>
            <w:right w:val="none" w:sz="0" w:space="0" w:color="auto"/>
          </w:divBdr>
        </w:div>
        <w:div w:id="34890474">
          <w:marLeft w:val="480"/>
          <w:marRight w:val="0"/>
          <w:marTop w:val="0"/>
          <w:marBottom w:val="0"/>
          <w:divBdr>
            <w:top w:val="none" w:sz="0" w:space="0" w:color="auto"/>
            <w:left w:val="none" w:sz="0" w:space="0" w:color="auto"/>
            <w:bottom w:val="none" w:sz="0" w:space="0" w:color="auto"/>
            <w:right w:val="none" w:sz="0" w:space="0" w:color="auto"/>
          </w:divBdr>
        </w:div>
        <w:div w:id="1479959621">
          <w:marLeft w:val="480"/>
          <w:marRight w:val="0"/>
          <w:marTop w:val="0"/>
          <w:marBottom w:val="0"/>
          <w:divBdr>
            <w:top w:val="none" w:sz="0" w:space="0" w:color="auto"/>
            <w:left w:val="none" w:sz="0" w:space="0" w:color="auto"/>
            <w:bottom w:val="none" w:sz="0" w:space="0" w:color="auto"/>
            <w:right w:val="none" w:sz="0" w:space="0" w:color="auto"/>
          </w:divBdr>
        </w:div>
        <w:div w:id="1038622360">
          <w:marLeft w:val="480"/>
          <w:marRight w:val="0"/>
          <w:marTop w:val="0"/>
          <w:marBottom w:val="0"/>
          <w:divBdr>
            <w:top w:val="none" w:sz="0" w:space="0" w:color="auto"/>
            <w:left w:val="none" w:sz="0" w:space="0" w:color="auto"/>
            <w:bottom w:val="none" w:sz="0" w:space="0" w:color="auto"/>
            <w:right w:val="none" w:sz="0" w:space="0" w:color="auto"/>
          </w:divBdr>
        </w:div>
        <w:div w:id="1150292397">
          <w:marLeft w:val="480"/>
          <w:marRight w:val="0"/>
          <w:marTop w:val="0"/>
          <w:marBottom w:val="0"/>
          <w:divBdr>
            <w:top w:val="none" w:sz="0" w:space="0" w:color="auto"/>
            <w:left w:val="none" w:sz="0" w:space="0" w:color="auto"/>
            <w:bottom w:val="none" w:sz="0" w:space="0" w:color="auto"/>
            <w:right w:val="none" w:sz="0" w:space="0" w:color="auto"/>
          </w:divBdr>
        </w:div>
        <w:div w:id="564951418">
          <w:marLeft w:val="480"/>
          <w:marRight w:val="0"/>
          <w:marTop w:val="0"/>
          <w:marBottom w:val="0"/>
          <w:divBdr>
            <w:top w:val="none" w:sz="0" w:space="0" w:color="auto"/>
            <w:left w:val="none" w:sz="0" w:space="0" w:color="auto"/>
            <w:bottom w:val="none" w:sz="0" w:space="0" w:color="auto"/>
            <w:right w:val="none" w:sz="0" w:space="0" w:color="auto"/>
          </w:divBdr>
        </w:div>
        <w:div w:id="1804150201">
          <w:marLeft w:val="480"/>
          <w:marRight w:val="0"/>
          <w:marTop w:val="0"/>
          <w:marBottom w:val="0"/>
          <w:divBdr>
            <w:top w:val="none" w:sz="0" w:space="0" w:color="auto"/>
            <w:left w:val="none" w:sz="0" w:space="0" w:color="auto"/>
            <w:bottom w:val="none" w:sz="0" w:space="0" w:color="auto"/>
            <w:right w:val="none" w:sz="0" w:space="0" w:color="auto"/>
          </w:divBdr>
        </w:div>
      </w:divsChild>
    </w:div>
    <w:div w:id="1034572356">
      <w:bodyDiv w:val="1"/>
      <w:marLeft w:val="0"/>
      <w:marRight w:val="0"/>
      <w:marTop w:val="0"/>
      <w:marBottom w:val="0"/>
      <w:divBdr>
        <w:top w:val="none" w:sz="0" w:space="0" w:color="auto"/>
        <w:left w:val="none" w:sz="0" w:space="0" w:color="auto"/>
        <w:bottom w:val="none" w:sz="0" w:space="0" w:color="auto"/>
        <w:right w:val="none" w:sz="0" w:space="0" w:color="auto"/>
      </w:divBdr>
    </w:div>
    <w:div w:id="1039473687">
      <w:bodyDiv w:val="1"/>
      <w:marLeft w:val="0"/>
      <w:marRight w:val="0"/>
      <w:marTop w:val="0"/>
      <w:marBottom w:val="0"/>
      <w:divBdr>
        <w:top w:val="none" w:sz="0" w:space="0" w:color="auto"/>
        <w:left w:val="none" w:sz="0" w:space="0" w:color="auto"/>
        <w:bottom w:val="none" w:sz="0" w:space="0" w:color="auto"/>
        <w:right w:val="none" w:sz="0" w:space="0" w:color="auto"/>
      </w:divBdr>
      <w:divsChild>
        <w:div w:id="1229655448">
          <w:marLeft w:val="480"/>
          <w:marRight w:val="0"/>
          <w:marTop w:val="0"/>
          <w:marBottom w:val="0"/>
          <w:divBdr>
            <w:top w:val="none" w:sz="0" w:space="0" w:color="auto"/>
            <w:left w:val="none" w:sz="0" w:space="0" w:color="auto"/>
            <w:bottom w:val="none" w:sz="0" w:space="0" w:color="auto"/>
            <w:right w:val="none" w:sz="0" w:space="0" w:color="auto"/>
          </w:divBdr>
        </w:div>
        <w:div w:id="19478539">
          <w:marLeft w:val="480"/>
          <w:marRight w:val="0"/>
          <w:marTop w:val="0"/>
          <w:marBottom w:val="0"/>
          <w:divBdr>
            <w:top w:val="none" w:sz="0" w:space="0" w:color="auto"/>
            <w:left w:val="none" w:sz="0" w:space="0" w:color="auto"/>
            <w:bottom w:val="none" w:sz="0" w:space="0" w:color="auto"/>
            <w:right w:val="none" w:sz="0" w:space="0" w:color="auto"/>
          </w:divBdr>
        </w:div>
        <w:div w:id="546573335">
          <w:marLeft w:val="480"/>
          <w:marRight w:val="0"/>
          <w:marTop w:val="0"/>
          <w:marBottom w:val="0"/>
          <w:divBdr>
            <w:top w:val="none" w:sz="0" w:space="0" w:color="auto"/>
            <w:left w:val="none" w:sz="0" w:space="0" w:color="auto"/>
            <w:bottom w:val="none" w:sz="0" w:space="0" w:color="auto"/>
            <w:right w:val="none" w:sz="0" w:space="0" w:color="auto"/>
          </w:divBdr>
        </w:div>
        <w:div w:id="1351183393">
          <w:marLeft w:val="480"/>
          <w:marRight w:val="0"/>
          <w:marTop w:val="0"/>
          <w:marBottom w:val="0"/>
          <w:divBdr>
            <w:top w:val="none" w:sz="0" w:space="0" w:color="auto"/>
            <w:left w:val="none" w:sz="0" w:space="0" w:color="auto"/>
            <w:bottom w:val="none" w:sz="0" w:space="0" w:color="auto"/>
            <w:right w:val="none" w:sz="0" w:space="0" w:color="auto"/>
          </w:divBdr>
        </w:div>
        <w:div w:id="1593271151">
          <w:marLeft w:val="480"/>
          <w:marRight w:val="0"/>
          <w:marTop w:val="0"/>
          <w:marBottom w:val="0"/>
          <w:divBdr>
            <w:top w:val="none" w:sz="0" w:space="0" w:color="auto"/>
            <w:left w:val="none" w:sz="0" w:space="0" w:color="auto"/>
            <w:bottom w:val="none" w:sz="0" w:space="0" w:color="auto"/>
            <w:right w:val="none" w:sz="0" w:space="0" w:color="auto"/>
          </w:divBdr>
        </w:div>
        <w:div w:id="941180830">
          <w:marLeft w:val="480"/>
          <w:marRight w:val="0"/>
          <w:marTop w:val="0"/>
          <w:marBottom w:val="0"/>
          <w:divBdr>
            <w:top w:val="none" w:sz="0" w:space="0" w:color="auto"/>
            <w:left w:val="none" w:sz="0" w:space="0" w:color="auto"/>
            <w:bottom w:val="none" w:sz="0" w:space="0" w:color="auto"/>
            <w:right w:val="none" w:sz="0" w:space="0" w:color="auto"/>
          </w:divBdr>
        </w:div>
        <w:div w:id="582224226">
          <w:marLeft w:val="480"/>
          <w:marRight w:val="0"/>
          <w:marTop w:val="0"/>
          <w:marBottom w:val="0"/>
          <w:divBdr>
            <w:top w:val="none" w:sz="0" w:space="0" w:color="auto"/>
            <w:left w:val="none" w:sz="0" w:space="0" w:color="auto"/>
            <w:bottom w:val="none" w:sz="0" w:space="0" w:color="auto"/>
            <w:right w:val="none" w:sz="0" w:space="0" w:color="auto"/>
          </w:divBdr>
        </w:div>
        <w:div w:id="110782891">
          <w:marLeft w:val="480"/>
          <w:marRight w:val="0"/>
          <w:marTop w:val="0"/>
          <w:marBottom w:val="0"/>
          <w:divBdr>
            <w:top w:val="none" w:sz="0" w:space="0" w:color="auto"/>
            <w:left w:val="none" w:sz="0" w:space="0" w:color="auto"/>
            <w:bottom w:val="none" w:sz="0" w:space="0" w:color="auto"/>
            <w:right w:val="none" w:sz="0" w:space="0" w:color="auto"/>
          </w:divBdr>
        </w:div>
        <w:div w:id="1805807523">
          <w:marLeft w:val="480"/>
          <w:marRight w:val="0"/>
          <w:marTop w:val="0"/>
          <w:marBottom w:val="0"/>
          <w:divBdr>
            <w:top w:val="none" w:sz="0" w:space="0" w:color="auto"/>
            <w:left w:val="none" w:sz="0" w:space="0" w:color="auto"/>
            <w:bottom w:val="none" w:sz="0" w:space="0" w:color="auto"/>
            <w:right w:val="none" w:sz="0" w:space="0" w:color="auto"/>
          </w:divBdr>
        </w:div>
        <w:div w:id="1733846635">
          <w:marLeft w:val="480"/>
          <w:marRight w:val="0"/>
          <w:marTop w:val="0"/>
          <w:marBottom w:val="0"/>
          <w:divBdr>
            <w:top w:val="none" w:sz="0" w:space="0" w:color="auto"/>
            <w:left w:val="none" w:sz="0" w:space="0" w:color="auto"/>
            <w:bottom w:val="none" w:sz="0" w:space="0" w:color="auto"/>
            <w:right w:val="none" w:sz="0" w:space="0" w:color="auto"/>
          </w:divBdr>
        </w:div>
        <w:div w:id="939264476">
          <w:marLeft w:val="480"/>
          <w:marRight w:val="0"/>
          <w:marTop w:val="0"/>
          <w:marBottom w:val="0"/>
          <w:divBdr>
            <w:top w:val="none" w:sz="0" w:space="0" w:color="auto"/>
            <w:left w:val="none" w:sz="0" w:space="0" w:color="auto"/>
            <w:bottom w:val="none" w:sz="0" w:space="0" w:color="auto"/>
            <w:right w:val="none" w:sz="0" w:space="0" w:color="auto"/>
          </w:divBdr>
        </w:div>
      </w:divsChild>
    </w:div>
    <w:div w:id="1049957490">
      <w:bodyDiv w:val="1"/>
      <w:marLeft w:val="0"/>
      <w:marRight w:val="0"/>
      <w:marTop w:val="0"/>
      <w:marBottom w:val="0"/>
      <w:divBdr>
        <w:top w:val="none" w:sz="0" w:space="0" w:color="auto"/>
        <w:left w:val="none" w:sz="0" w:space="0" w:color="auto"/>
        <w:bottom w:val="none" w:sz="0" w:space="0" w:color="auto"/>
        <w:right w:val="none" w:sz="0" w:space="0" w:color="auto"/>
      </w:divBdr>
      <w:divsChild>
        <w:div w:id="1228102759">
          <w:marLeft w:val="480"/>
          <w:marRight w:val="0"/>
          <w:marTop w:val="0"/>
          <w:marBottom w:val="0"/>
          <w:divBdr>
            <w:top w:val="none" w:sz="0" w:space="0" w:color="auto"/>
            <w:left w:val="none" w:sz="0" w:space="0" w:color="auto"/>
            <w:bottom w:val="none" w:sz="0" w:space="0" w:color="auto"/>
            <w:right w:val="none" w:sz="0" w:space="0" w:color="auto"/>
          </w:divBdr>
        </w:div>
        <w:div w:id="226844258">
          <w:marLeft w:val="480"/>
          <w:marRight w:val="0"/>
          <w:marTop w:val="0"/>
          <w:marBottom w:val="0"/>
          <w:divBdr>
            <w:top w:val="none" w:sz="0" w:space="0" w:color="auto"/>
            <w:left w:val="none" w:sz="0" w:space="0" w:color="auto"/>
            <w:bottom w:val="none" w:sz="0" w:space="0" w:color="auto"/>
            <w:right w:val="none" w:sz="0" w:space="0" w:color="auto"/>
          </w:divBdr>
        </w:div>
        <w:div w:id="1812096580">
          <w:marLeft w:val="480"/>
          <w:marRight w:val="0"/>
          <w:marTop w:val="0"/>
          <w:marBottom w:val="0"/>
          <w:divBdr>
            <w:top w:val="none" w:sz="0" w:space="0" w:color="auto"/>
            <w:left w:val="none" w:sz="0" w:space="0" w:color="auto"/>
            <w:bottom w:val="none" w:sz="0" w:space="0" w:color="auto"/>
            <w:right w:val="none" w:sz="0" w:space="0" w:color="auto"/>
          </w:divBdr>
        </w:div>
        <w:div w:id="1637643735">
          <w:marLeft w:val="480"/>
          <w:marRight w:val="0"/>
          <w:marTop w:val="0"/>
          <w:marBottom w:val="0"/>
          <w:divBdr>
            <w:top w:val="none" w:sz="0" w:space="0" w:color="auto"/>
            <w:left w:val="none" w:sz="0" w:space="0" w:color="auto"/>
            <w:bottom w:val="none" w:sz="0" w:space="0" w:color="auto"/>
            <w:right w:val="none" w:sz="0" w:space="0" w:color="auto"/>
          </w:divBdr>
        </w:div>
        <w:div w:id="1982348305">
          <w:marLeft w:val="480"/>
          <w:marRight w:val="0"/>
          <w:marTop w:val="0"/>
          <w:marBottom w:val="0"/>
          <w:divBdr>
            <w:top w:val="none" w:sz="0" w:space="0" w:color="auto"/>
            <w:left w:val="none" w:sz="0" w:space="0" w:color="auto"/>
            <w:bottom w:val="none" w:sz="0" w:space="0" w:color="auto"/>
            <w:right w:val="none" w:sz="0" w:space="0" w:color="auto"/>
          </w:divBdr>
        </w:div>
        <w:div w:id="2073887829">
          <w:marLeft w:val="480"/>
          <w:marRight w:val="0"/>
          <w:marTop w:val="0"/>
          <w:marBottom w:val="0"/>
          <w:divBdr>
            <w:top w:val="none" w:sz="0" w:space="0" w:color="auto"/>
            <w:left w:val="none" w:sz="0" w:space="0" w:color="auto"/>
            <w:bottom w:val="none" w:sz="0" w:space="0" w:color="auto"/>
            <w:right w:val="none" w:sz="0" w:space="0" w:color="auto"/>
          </w:divBdr>
        </w:div>
        <w:div w:id="852571416">
          <w:marLeft w:val="480"/>
          <w:marRight w:val="0"/>
          <w:marTop w:val="0"/>
          <w:marBottom w:val="0"/>
          <w:divBdr>
            <w:top w:val="none" w:sz="0" w:space="0" w:color="auto"/>
            <w:left w:val="none" w:sz="0" w:space="0" w:color="auto"/>
            <w:bottom w:val="none" w:sz="0" w:space="0" w:color="auto"/>
            <w:right w:val="none" w:sz="0" w:space="0" w:color="auto"/>
          </w:divBdr>
        </w:div>
        <w:div w:id="2076001046">
          <w:marLeft w:val="480"/>
          <w:marRight w:val="0"/>
          <w:marTop w:val="0"/>
          <w:marBottom w:val="0"/>
          <w:divBdr>
            <w:top w:val="none" w:sz="0" w:space="0" w:color="auto"/>
            <w:left w:val="none" w:sz="0" w:space="0" w:color="auto"/>
            <w:bottom w:val="none" w:sz="0" w:space="0" w:color="auto"/>
            <w:right w:val="none" w:sz="0" w:space="0" w:color="auto"/>
          </w:divBdr>
        </w:div>
        <w:div w:id="1015577935">
          <w:marLeft w:val="480"/>
          <w:marRight w:val="0"/>
          <w:marTop w:val="0"/>
          <w:marBottom w:val="0"/>
          <w:divBdr>
            <w:top w:val="none" w:sz="0" w:space="0" w:color="auto"/>
            <w:left w:val="none" w:sz="0" w:space="0" w:color="auto"/>
            <w:bottom w:val="none" w:sz="0" w:space="0" w:color="auto"/>
            <w:right w:val="none" w:sz="0" w:space="0" w:color="auto"/>
          </w:divBdr>
        </w:div>
        <w:div w:id="1648123976">
          <w:marLeft w:val="480"/>
          <w:marRight w:val="0"/>
          <w:marTop w:val="0"/>
          <w:marBottom w:val="0"/>
          <w:divBdr>
            <w:top w:val="none" w:sz="0" w:space="0" w:color="auto"/>
            <w:left w:val="none" w:sz="0" w:space="0" w:color="auto"/>
            <w:bottom w:val="none" w:sz="0" w:space="0" w:color="auto"/>
            <w:right w:val="none" w:sz="0" w:space="0" w:color="auto"/>
          </w:divBdr>
        </w:div>
        <w:div w:id="1361858781">
          <w:marLeft w:val="480"/>
          <w:marRight w:val="0"/>
          <w:marTop w:val="0"/>
          <w:marBottom w:val="0"/>
          <w:divBdr>
            <w:top w:val="none" w:sz="0" w:space="0" w:color="auto"/>
            <w:left w:val="none" w:sz="0" w:space="0" w:color="auto"/>
            <w:bottom w:val="none" w:sz="0" w:space="0" w:color="auto"/>
            <w:right w:val="none" w:sz="0" w:space="0" w:color="auto"/>
          </w:divBdr>
        </w:div>
        <w:div w:id="1595439024">
          <w:marLeft w:val="480"/>
          <w:marRight w:val="0"/>
          <w:marTop w:val="0"/>
          <w:marBottom w:val="0"/>
          <w:divBdr>
            <w:top w:val="none" w:sz="0" w:space="0" w:color="auto"/>
            <w:left w:val="none" w:sz="0" w:space="0" w:color="auto"/>
            <w:bottom w:val="none" w:sz="0" w:space="0" w:color="auto"/>
            <w:right w:val="none" w:sz="0" w:space="0" w:color="auto"/>
          </w:divBdr>
        </w:div>
        <w:div w:id="1242448388">
          <w:marLeft w:val="480"/>
          <w:marRight w:val="0"/>
          <w:marTop w:val="0"/>
          <w:marBottom w:val="0"/>
          <w:divBdr>
            <w:top w:val="none" w:sz="0" w:space="0" w:color="auto"/>
            <w:left w:val="none" w:sz="0" w:space="0" w:color="auto"/>
            <w:bottom w:val="none" w:sz="0" w:space="0" w:color="auto"/>
            <w:right w:val="none" w:sz="0" w:space="0" w:color="auto"/>
          </w:divBdr>
        </w:div>
        <w:div w:id="507213019">
          <w:marLeft w:val="480"/>
          <w:marRight w:val="0"/>
          <w:marTop w:val="0"/>
          <w:marBottom w:val="0"/>
          <w:divBdr>
            <w:top w:val="none" w:sz="0" w:space="0" w:color="auto"/>
            <w:left w:val="none" w:sz="0" w:space="0" w:color="auto"/>
            <w:bottom w:val="none" w:sz="0" w:space="0" w:color="auto"/>
            <w:right w:val="none" w:sz="0" w:space="0" w:color="auto"/>
          </w:divBdr>
        </w:div>
        <w:div w:id="251554021">
          <w:marLeft w:val="480"/>
          <w:marRight w:val="0"/>
          <w:marTop w:val="0"/>
          <w:marBottom w:val="0"/>
          <w:divBdr>
            <w:top w:val="none" w:sz="0" w:space="0" w:color="auto"/>
            <w:left w:val="none" w:sz="0" w:space="0" w:color="auto"/>
            <w:bottom w:val="none" w:sz="0" w:space="0" w:color="auto"/>
            <w:right w:val="none" w:sz="0" w:space="0" w:color="auto"/>
          </w:divBdr>
        </w:div>
      </w:divsChild>
    </w:div>
    <w:div w:id="1062947861">
      <w:bodyDiv w:val="1"/>
      <w:marLeft w:val="0"/>
      <w:marRight w:val="0"/>
      <w:marTop w:val="0"/>
      <w:marBottom w:val="0"/>
      <w:divBdr>
        <w:top w:val="none" w:sz="0" w:space="0" w:color="auto"/>
        <w:left w:val="none" w:sz="0" w:space="0" w:color="auto"/>
        <w:bottom w:val="none" w:sz="0" w:space="0" w:color="auto"/>
        <w:right w:val="none" w:sz="0" w:space="0" w:color="auto"/>
      </w:divBdr>
    </w:div>
    <w:div w:id="1075125337">
      <w:bodyDiv w:val="1"/>
      <w:marLeft w:val="0"/>
      <w:marRight w:val="0"/>
      <w:marTop w:val="0"/>
      <w:marBottom w:val="0"/>
      <w:divBdr>
        <w:top w:val="none" w:sz="0" w:space="0" w:color="auto"/>
        <w:left w:val="none" w:sz="0" w:space="0" w:color="auto"/>
        <w:bottom w:val="none" w:sz="0" w:space="0" w:color="auto"/>
        <w:right w:val="none" w:sz="0" w:space="0" w:color="auto"/>
      </w:divBdr>
    </w:div>
    <w:div w:id="1123813650">
      <w:bodyDiv w:val="1"/>
      <w:marLeft w:val="0"/>
      <w:marRight w:val="0"/>
      <w:marTop w:val="0"/>
      <w:marBottom w:val="0"/>
      <w:divBdr>
        <w:top w:val="none" w:sz="0" w:space="0" w:color="auto"/>
        <w:left w:val="none" w:sz="0" w:space="0" w:color="auto"/>
        <w:bottom w:val="none" w:sz="0" w:space="0" w:color="auto"/>
        <w:right w:val="none" w:sz="0" w:space="0" w:color="auto"/>
      </w:divBdr>
      <w:divsChild>
        <w:div w:id="328598140">
          <w:marLeft w:val="480"/>
          <w:marRight w:val="0"/>
          <w:marTop w:val="0"/>
          <w:marBottom w:val="0"/>
          <w:divBdr>
            <w:top w:val="none" w:sz="0" w:space="0" w:color="auto"/>
            <w:left w:val="none" w:sz="0" w:space="0" w:color="auto"/>
            <w:bottom w:val="none" w:sz="0" w:space="0" w:color="auto"/>
            <w:right w:val="none" w:sz="0" w:space="0" w:color="auto"/>
          </w:divBdr>
        </w:div>
        <w:div w:id="1627850596">
          <w:marLeft w:val="480"/>
          <w:marRight w:val="0"/>
          <w:marTop w:val="0"/>
          <w:marBottom w:val="0"/>
          <w:divBdr>
            <w:top w:val="none" w:sz="0" w:space="0" w:color="auto"/>
            <w:left w:val="none" w:sz="0" w:space="0" w:color="auto"/>
            <w:bottom w:val="none" w:sz="0" w:space="0" w:color="auto"/>
            <w:right w:val="none" w:sz="0" w:space="0" w:color="auto"/>
          </w:divBdr>
        </w:div>
        <w:div w:id="2118325029">
          <w:marLeft w:val="480"/>
          <w:marRight w:val="0"/>
          <w:marTop w:val="0"/>
          <w:marBottom w:val="0"/>
          <w:divBdr>
            <w:top w:val="none" w:sz="0" w:space="0" w:color="auto"/>
            <w:left w:val="none" w:sz="0" w:space="0" w:color="auto"/>
            <w:bottom w:val="none" w:sz="0" w:space="0" w:color="auto"/>
            <w:right w:val="none" w:sz="0" w:space="0" w:color="auto"/>
          </w:divBdr>
        </w:div>
        <w:div w:id="227619190">
          <w:marLeft w:val="480"/>
          <w:marRight w:val="0"/>
          <w:marTop w:val="0"/>
          <w:marBottom w:val="0"/>
          <w:divBdr>
            <w:top w:val="none" w:sz="0" w:space="0" w:color="auto"/>
            <w:left w:val="none" w:sz="0" w:space="0" w:color="auto"/>
            <w:bottom w:val="none" w:sz="0" w:space="0" w:color="auto"/>
            <w:right w:val="none" w:sz="0" w:space="0" w:color="auto"/>
          </w:divBdr>
        </w:div>
        <w:div w:id="66733866">
          <w:marLeft w:val="480"/>
          <w:marRight w:val="0"/>
          <w:marTop w:val="0"/>
          <w:marBottom w:val="0"/>
          <w:divBdr>
            <w:top w:val="none" w:sz="0" w:space="0" w:color="auto"/>
            <w:left w:val="none" w:sz="0" w:space="0" w:color="auto"/>
            <w:bottom w:val="none" w:sz="0" w:space="0" w:color="auto"/>
            <w:right w:val="none" w:sz="0" w:space="0" w:color="auto"/>
          </w:divBdr>
        </w:div>
        <w:div w:id="570624018">
          <w:marLeft w:val="480"/>
          <w:marRight w:val="0"/>
          <w:marTop w:val="0"/>
          <w:marBottom w:val="0"/>
          <w:divBdr>
            <w:top w:val="none" w:sz="0" w:space="0" w:color="auto"/>
            <w:left w:val="none" w:sz="0" w:space="0" w:color="auto"/>
            <w:bottom w:val="none" w:sz="0" w:space="0" w:color="auto"/>
            <w:right w:val="none" w:sz="0" w:space="0" w:color="auto"/>
          </w:divBdr>
        </w:div>
        <w:div w:id="850144129">
          <w:marLeft w:val="480"/>
          <w:marRight w:val="0"/>
          <w:marTop w:val="0"/>
          <w:marBottom w:val="0"/>
          <w:divBdr>
            <w:top w:val="none" w:sz="0" w:space="0" w:color="auto"/>
            <w:left w:val="none" w:sz="0" w:space="0" w:color="auto"/>
            <w:bottom w:val="none" w:sz="0" w:space="0" w:color="auto"/>
            <w:right w:val="none" w:sz="0" w:space="0" w:color="auto"/>
          </w:divBdr>
        </w:div>
        <w:div w:id="245766448">
          <w:marLeft w:val="480"/>
          <w:marRight w:val="0"/>
          <w:marTop w:val="0"/>
          <w:marBottom w:val="0"/>
          <w:divBdr>
            <w:top w:val="none" w:sz="0" w:space="0" w:color="auto"/>
            <w:left w:val="none" w:sz="0" w:space="0" w:color="auto"/>
            <w:bottom w:val="none" w:sz="0" w:space="0" w:color="auto"/>
            <w:right w:val="none" w:sz="0" w:space="0" w:color="auto"/>
          </w:divBdr>
        </w:div>
        <w:div w:id="1557158899">
          <w:marLeft w:val="480"/>
          <w:marRight w:val="0"/>
          <w:marTop w:val="0"/>
          <w:marBottom w:val="0"/>
          <w:divBdr>
            <w:top w:val="none" w:sz="0" w:space="0" w:color="auto"/>
            <w:left w:val="none" w:sz="0" w:space="0" w:color="auto"/>
            <w:bottom w:val="none" w:sz="0" w:space="0" w:color="auto"/>
            <w:right w:val="none" w:sz="0" w:space="0" w:color="auto"/>
          </w:divBdr>
        </w:div>
        <w:div w:id="192764758">
          <w:marLeft w:val="480"/>
          <w:marRight w:val="0"/>
          <w:marTop w:val="0"/>
          <w:marBottom w:val="0"/>
          <w:divBdr>
            <w:top w:val="none" w:sz="0" w:space="0" w:color="auto"/>
            <w:left w:val="none" w:sz="0" w:space="0" w:color="auto"/>
            <w:bottom w:val="none" w:sz="0" w:space="0" w:color="auto"/>
            <w:right w:val="none" w:sz="0" w:space="0" w:color="auto"/>
          </w:divBdr>
        </w:div>
        <w:div w:id="239684020">
          <w:marLeft w:val="480"/>
          <w:marRight w:val="0"/>
          <w:marTop w:val="0"/>
          <w:marBottom w:val="0"/>
          <w:divBdr>
            <w:top w:val="none" w:sz="0" w:space="0" w:color="auto"/>
            <w:left w:val="none" w:sz="0" w:space="0" w:color="auto"/>
            <w:bottom w:val="none" w:sz="0" w:space="0" w:color="auto"/>
            <w:right w:val="none" w:sz="0" w:space="0" w:color="auto"/>
          </w:divBdr>
        </w:div>
        <w:div w:id="365301600">
          <w:marLeft w:val="480"/>
          <w:marRight w:val="0"/>
          <w:marTop w:val="0"/>
          <w:marBottom w:val="0"/>
          <w:divBdr>
            <w:top w:val="none" w:sz="0" w:space="0" w:color="auto"/>
            <w:left w:val="none" w:sz="0" w:space="0" w:color="auto"/>
            <w:bottom w:val="none" w:sz="0" w:space="0" w:color="auto"/>
            <w:right w:val="none" w:sz="0" w:space="0" w:color="auto"/>
          </w:divBdr>
        </w:div>
        <w:div w:id="1765878414">
          <w:marLeft w:val="480"/>
          <w:marRight w:val="0"/>
          <w:marTop w:val="0"/>
          <w:marBottom w:val="0"/>
          <w:divBdr>
            <w:top w:val="none" w:sz="0" w:space="0" w:color="auto"/>
            <w:left w:val="none" w:sz="0" w:space="0" w:color="auto"/>
            <w:bottom w:val="none" w:sz="0" w:space="0" w:color="auto"/>
            <w:right w:val="none" w:sz="0" w:space="0" w:color="auto"/>
          </w:divBdr>
        </w:div>
        <w:div w:id="259417417">
          <w:marLeft w:val="480"/>
          <w:marRight w:val="0"/>
          <w:marTop w:val="0"/>
          <w:marBottom w:val="0"/>
          <w:divBdr>
            <w:top w:val="none" w:sz="0" w:space="0" w:color="auto"/>
            <w:left w:val="none" w:sz="0" w:space="0" w:color="auto"/>
            <w:bottom w:val="none" w:sz="0" w:space="0" w:color="auto"/>
            <w:right w:val="none" w:sz="0" w:space="0" w:color="auto"/>
          </w:divBdr>
        </w:div>
      </w:divsChild>
    </w:div>
    <w:div w:id="1137845407">
      <w:bodyDiv w:val="1"/>
      <w:marLeft w:val="0"/>
      <w:marRight w:val="0"/>
      <w:marTop w:val="0"/>
      <w:marBottom w:val="0"/>
      <w:divBdr>
        <w:top w:val="none" w:sz="0" w:space="0" w:color="auto"/>
        <w:left w:val="none" w:sz="0" w:space="0" w:color="auto"/>
        <w:bottom w:val="none" w:sz="0" w:space="0" w:color="auto"/>
        <w:right w:val="none" w:sz="0" w:space="0" w:color="auto"/>
      </w:divBdr>
    </w:div>
    <w:div w:id="1143934220">
      <w:bodyDiv w:val="1"/>
      <w:marLeft w:val="0"/>
      <w:marRight w:val="0"/>
      <w:marTop w:val="0"/>
      <w:marBottom w:val="0"/>
      <w:divBdr>
        <w:top w:val="none" w:sz="0" w:space="0" w:color="auto"/>
        <w:left w:val="none" w:sz="0" w:space="0" w:color="auto"/>
        <w:bottom w:val="none" w:sz="0" w:space="0" w:color="auto"/>
        <w:right w:val="none" w:sz="0" w:space="0" w:color="auto"/>
      </w:divBdr>
      <w:divsChild>
        <w:div w:id="1772043790">
          <w:marLeft w:val="480"/>
          <w:marRight w:val="0"/>
          <w:marTop w:val="0"/>
          <w:marBottom w:val="0"/>
          <w:divBdr>
            <w:top w:val="none" w:sz="0" w:space="0" w:color="auto"/>
            <w:left w:val="none" w:sz="0" w:space="0" w:color="auto"/>
            <w:bottom w:val="none" w:sz="0" w:space="0" w:color="auto"/>
            <w:right w:val="none" w:sz="0" w:space="0" w:color="auto"/>
          </w:divBdr>
        </w:div>
        <w:div w:id="1154374826">
          <w:marLeft w:val="480"/>
          <w:marRight w:val="0"/>
          <w:marTop w:val="0"/>
          <w:marBottom w:val="0"/>
          <w:divBdr>
            <w:top w:val="none" w:sz="0" w:space="0" w:color="auto"/>
            <w:left w:val="none" w:sz="0" w:space="0" w:color="auto"/>
            <w:bottom w:val="none" w:sz="0" w:space="0" w:color="auto"/>
            <w:right w:val="none" w:sz="0" w:space="0" w:color="auto"/>
          </w:divBdr>
        </w:div>
        <w:div w:id="296765195">
          <w:marLeft w:val="480"/>
          <w:marRight w:val="0"/>
          <w:marTop w:val="0"/>
          <w:marBottom w:val="0"/>
          <w:divBdr>
            <w:top w:val="none" w:sz="0" w:space="0" w:color="auto"/>
            <w:left w:val="none" w:sz="0" w:space="0" w:color="auto"/>
            <w:bottom w:val="none" w:sz="0" w:space="0" w:color="auto"/>
            <w:right w:val="none" w:sz="0" w:space="0" w:color="auto"/>
          </w:divBdr>
        </w:div>
        <w:div w:id="2069568302">
          <w:marLeft w:val="480"/>
          <w:marRight w:val="0"/>
          <w:marTop w:val="0"/>
          <w:marBottom w:val="0"/>
          <w:divBdr>
            <w:top w:val="none" w:sz="0" w:space="0" w:color="auto"/>
            <w:left w:val="none" w:sz="0" w:space="0" w:color="auto"/>
            <w:bottom w:val="none" w:sz="0" w:space="0" w:color="auto"/>
            <w:right w:val="none" w:sz="0" w:space="0" w:color="auto"/>
          </w:divBdr>
        </w:div>
        <w:div w:id="1220434089">
          <w:marLeft w:val="480"/>
          <w:marRight w:val="0"/>
          <w:marTop w:val="0"/>
          <w:marBottom w:val="0"/>
          <w:divBdr>
            <w:top w:val="none" w:sz="0" w:space="0" w:color="auto"/>
            <w:left w:val="none" w:sz="0" w:space="0" w:color="auto"/>
            <w:bottom w:val="none" w:sz="0" w:space="0" w:color="auto"/>
            <w:right w:val="none" w:sz="0" w:space="0" w:color="auto"/>
          </w:divBdr>
        </w:div>
        <w:div w:id="1612860049">
          <w:marLeft w:val="480"/>
          <w:marRight w:val="0"/>
          <w:marTop w:val="0"/>
          <w:marBottom w:val="0"/>
          <w:divBdr>
            <w:top w:val="none" w:sz="0" w:space="0" w:color="auto"/>
            <w:left w:val="none" w:sz="0" w:space="0" w:color="auto"/>
            <w:bottom w:val="none" w:sz="0" w:space="0" w:color="auto"/>
            <w:right w:val="none" w:sz="0" w:space="0" w:color="auto"/>
          </w:divBdr>
        </w:div>
        <w:div w:id="831600194">
          <w:marLeft w:val="480"/>
          <w:marRight w:val="0"/>
          <w:marTop w:val="0"/>
          <w:marBottom w:val="0"/>
          <w:divBdr>
            <w:top w:val="none" w:sz="0" w:space="0" w:color="auto"/>
            <w:left w:val="none" w:sz="0" w:space="0" w:color="auto"/>
            <w:bottom w:val="none" w:sz="0" w:space="0" w:color="auto"/>
            <w:right w:val="none" w:sz="0" w:space="0" w:color="auto"/>
          </w:divBdr>
        </w:div>
        <w:div w:id="408965521">
          <w:marLeft w:val="480"/>
          <w:marRight w:val="0"/>
          <w:marTop w:val="0"/>
          <w:marBottom w:val="0"/>
          <w:divBdr>
            <w:top w:val="none" w:sz="0" w:space="0" w:color="auto"/>
            <w:left w:val="none" w:sz="0" w:space="0" w:color="auto"/>
            <w:bottom w:val="none" w:sz="0" w:space="0" w:color="auto"/>
            <w:right w:val="none" w:sz="0" w:space="0" w:color="auto"/>
          </w:divBdr>
        </w:div>
        <w:div w:id="1138571360">
          <w:marLeft w:val="480"/>
          <w:marRight w:val="0"/>
          <w:marTop w:val="0"/>
          <w:marBottom w:val="0"/>
          <w:divBdr>
            <w:top w:val="none" w:sz="0" w:space="0" w:color="auto"/>
            <w:left w:val="none" w:sz="0" w:space="0" w:color="auto"/>
            <w:bottom w:val="none" w:sz="0" w:space="0" w:color="auto"/>
            <w:right w:val="none" w:sz="0" w:space="0" w:color="auto"/>
          </w:divBdr>
        </w:div>
        <w:div w:id="1632589317">
          <w:marLeft w:val="480"/>
          <w:marRight w:val="0"/>
          <w:marTop w:val="0"/>
          <w:marBottom w:val="0"/>
          <w:divBdr>
            <w:top w:val="none" w:sz="0" w:space="0" w:color="auto"/>
            <w:left w:val="none" w:sz="0" w:space="0" w:color="auto"/>
            <w:bottom w:val="none" w:sz="0" w:space="0" w:color="auto"/>
            <w:right w:val="none" w:sz="0" w:space="0" w:color="auto"/>
          </w:divBdr>
        </w:div>
        <w:div w:id="285742145">
          <w:marLeft w:val="480"/>
          <w:marRight w:val="0"/>
          <w:marTop w:val="0"/>
          <w:marBottom w:val="0"/>
          <w:divBdr>
            <w:top w:val="none" w:sz="0" w:space="0" w:color="auto"/>
            <w:left w:val="none" w:sz="0" w:space="0" w:color="auto"/>
            <w:bottom w:val="none" w:sz="0" w:space="0" w:color="auto"/>
            <w:right w:val="none" w:sz="0" w:space="0" w:color="auto"/>
          </w:divBdr>
        </w:div>
        <w:div w:id="526796423">
          <w:marLeft w:val="480"/>
          <w:marRight w:val="0"/>
          <w:marTop w:val="0"/>
          <w:marBottom w:val="0"/>
          <w:divBdr>
            <w:top w:val="none" w:sz="0" w:space="0" w:color="auto"/>
            <w:left w:val="none" w:sz="0" w:space="0" w:color="auto"/>
            <w:bottom w:val="none" w:sz="0" w:space="0" w:color="auto"/>
            <w:right w:val="none" w:sz="0" w:space="0" w:color="auto"/>
          </w:divBdr>
        </w:div>
      </w:divsChild>
    </w:div>
    <w:div w:id="1154955309">
      <w:bodyDiv w:val="1"/>
      <w:marLeft w:val="0"/>
      <w:marRight w:val="0"/>
      <w:marTop w:val="0"/>
      <w:marBottom w:val="0"/>
      <w:divBdr>
        <w:top w:val="none" w:sz="0" w:space="0" w:color="auto"/>
        <w:left w:val="none" w:sz="0" w:space="0" w:color="auto"/>
        <w:bottom w:val="none" w:sz="0" w:space="0" w:color="auto"/>
        <w:right w:val="none" w:sz="0" w:space="0" w:color="auto"/>
      </w:divBdr>
      <w:divsChild>
        <w:div w:id="1772625890">
          <w:marLeft w:val="480"/>
          <w:marRight w:val="0"/>
          <w:marTop w:val="0"/>
          <w:marBottom w:val="0"/>
          <w:divBdr>
            <w:top w:val="none" w:sz="0" w:space="0" w:color="auto"/>
            <w:left w:val="none" w:sz="0" w:space="0" w:color="auto"/>
            <w:bottom w:val="none" w:sz="0" w:space="0" w:color="auto"/>
            <w:right w:val="none" w:sz="0" w:space="0" w:color="auto"/>
          </w:divBdr>
        </w:div>
      </w:divsChild>
    </w:div>
    <w:div w:id="1155417562">
      <w:bodyDiv w:val="1"/>
      <w:marLeft w:val="0"/>
      <w:marRight w:val="0"/>
      <w:marTop w:val="0"/>
      <w:marBottom w:val="0"/>
      <w:divBdr>
        <w:top w:val="none" w:sz="0" w:space="0" w:color="auto"/>
        <w:left w:val="none" w:sz="0" w:space="0" w:color="auto"/>
        <w:bottom w:val="none" w:sz="0" w:space="0" w:color="auto"/>
        <w:right w:val="none" w:sz="0" w:space="0" w:color="auto"/>
      </w:divBdr>
      <w:divsChild>
        <w:div w:id="1765956745">
          <w:marLeft w:val="480"/>
          <w:marRight w:val="0"/>
          <w:marTop w:val="0"/>
          <w:marBottom w:val="0"/>
          <w:divBdr>
            <w:top w:val="none" w:sz="0" w:space="0" w:color="auto"/>
            <w:left w:val="none" w:sz="0" w:space="0" w:color="auto"/>
            <w:bottom w:val="none" w:sz="0" w:space="0" w:color="auto"/>
            <w:right w:val="none" w:sz="0" w:space="0" w:color="auto"/>
          </w:divBdr>
        </w:div>
        <w:div w:id="103963263">
          <w:marLeft w:val="480"/>
          <w:marRight w:val="0"/>
          <w:marTop w:val="0"/>
          <w:marBottom w:val="0"/>
          <w:divBdr>
            <w:top w:val="none" w:sz="0" w:space="0" w:color="auto"/>
            <w:left w:val="none" w:sz="0" w:space="0" w:color="auto"/>
            <w:bottom w:val="none" w:sz="0" w:space="0" w:color="auto"/>
            <w:right w:val="none" w:sz="0" w:space="0" w:color="auto"/>
          </w:divBdr>
        </w:div>
        <w:div w:id="1505127355">
          <w:marLeft w:val="480"/>
          <w:marRight w:val="0"/>
          <w:marTop w:val="0"/>
          <w:marBottom w:val="0"/>
          <w:divBdr>
            <w:top w:val="none" w:sz="0" w:space="0" w:color="auto"/>
            <w:left w:val="none" w:sz="0" w:space="0" w:color="auto"/>
            <w:bottom w:val="none" w:sz="0" w:space="0" w:color="auto"/>
            <w:right w:val="none" w:sz="0" w:space="0" w:color="auto"/>
          </w:divBdr>
        </w:div>
        <w:div w:id="402221671">
          <w:marLeft w:val="480"/>
          <w:marRight w:val="0"/>
          <w:marTop w:val="0"/>
          <w:marBottom w:val="0"/>
          <w:divBdr>
            <w:top w:val="none" w:sz="0" w:space="0" w:color="auto"/>
            <w:left w:val="none" w:sz="0" w:space="0" w:color="auto"/>
            <w:bottom w:val="none" w:sz="0" w:space="0" w:color="auto"/>
            <w:right w:val="none" w:sz="0" w:space="0" w:color="auto"/>
          </w:divBdr>
        </w:div>
        <w:div w:id="553928027">
          <w:marLeft w:val="480"/>
          <w:marRight w:val="0"/>
          <w:marTop w:val="0"/>
          <w:marBottom w:val="0"/>
          <w:divBdr>
            <w:top w:val="none" w:sz="0" w:space="0" w:color="auto"/>
            <w:left w:val="none" w:sz="0" w:space="0" w:color="auto"/>
            <w:bottom w:val="none" w:sz="0" w:space="0" w:color="auto"/>
            <w:right w:val="none" w:sz="0" w:space="0" w:color="auto"/>
          </w:divBdr>
        </w:div>
        <w:div w:id="1075854070">
          <w:marLeft w:val="480"/>
          <w:marRight w:val="0"/>
          <w:marTop w:val="0"/>
          <w:marBottom w:val="0"/>
          <w:divBdr>
            <w:top w:val="none" w:sz="0" w:space="0" w:color="auto"/>
            <w:left w:val="none" w:sz="0" w:space="0" w:color="auto"/>
            <w:bottom w:val="none" w:sz="0" w:space="0" w:color="auto"/>
            <w:right w:val="none" w:sz="0" w:space="0" w:color="auto"/>
          </w:divBdr>
        </w:div>
        <w:div w:id="170418976">
          <w:marLeft w:val="480"/>
          <w:marRight w:val="0"/>
          <w:marTop w:val="0"/>
          <w:marBottom w:val="0"/>
          <w:divBdr>
            <w:top w:val="none" w:sz="0" w:space="0" w:color="auto"/>
            <w:left w:val="none" w:sz="0" w:space="0" w:color="auto"/>
            <w:bottom w:val="none" w:sz="0" w:space="0" w:color="auto"/>
            <w:right w:val="none" w:sz="0" w:space="0" w:color="auto"/>
          </w:divBdr>
        </w:div>
        <w:div w:id="1957983463">
          <w:marLeft w:val="480"/>
          <w:marRight w:val="0"/>
          <w:marTop w:val="0"/>
          <w:marBottom w:val="0"/>
          <w:divBdr>
            <w:top w:val="none" w:sz="0" w:space="0" w:color="auto"/>
            <w:left w:val="none" w:sz="0" w:space="0" w:color="auto"/>
            <w:bottom w:val="none" w:sz="0" w:space="0" w:color="auto"/>
            <w:right w:val="none" w:sz="0" w:space="0" w:color="auto"/>
          </w:divBdr>
        </w:div>
        <w:div w:id="1575973579">
          <w:marLeft w:val="480"/>
          <w:marRight w:val="0"/>
          <w:marTop w:val="0"/>
          <w:marBottom w:val="0"/>
          <w:divBdr>
            <w:top w:val="none" w:sz="0" w:space="0" w:color="auto"/>
            <w:left w:val="none" w:sz="0" w:space="0" w:color="auto"/>
            <w:bottom w:val="none" w:sz="0" w:space="0" w:color="auto"/>
            <w:right w:val="none" w:sz="0" w:space="0" w:color="auto"/>
          </w:divBdr>
        </w:div>
        <w:div w:id="1896551683">
          <w:marLeft w:val="480"/>
          <w:marRight w:val="0"/>
          <w:marTop w:val="0"/>
          <w:marBottom w:val="0"/>
          <w:divBdr>
            <w:top w:val="none" w:sz="0" w:space="0" w:color="auto"/>
            <w:left w:val="none" w:sz="0" w:space="0" w:color="auto"/>
            <w:bottom w:val="none" w:sz="0" w:space="0" w:color="auto"/>
            <w:right w:val="none" w:sz="0" w:space="0" w:color="auto"/>
          </w:divBdr>
        </w:div>
        <w:div w:id="345526887">
          <w:marLeft w:val="480"/>
          <w:marRight w:val="0"/>
          <w:marTop w:val="0"/>
          <w:marBottom w:val="0"/>
          <w:divBdr>
            <w:top w:val="none" w:sz="0" w:space="0" w:color="auto"/>
            <w:left w:val="none" w:sz="0" w:space="0" w:color="auto"/>
            <w:bottom w:val="none" w:sz="0" w:space="0" w:color="auto"/>
            <w:right w:val="none" w:sz="0" w:space="0" w:color="auto"/>
          </w:divBdr>
        </w:div>
        <w:div w:id="1733383032">
          <w:marLeft w:val="480"/>
          <w:marRight w:val="0"/>
          <w:marTop w:val="0"/>
          <w:marBottom w:val="0"/>
          <w:divBdr>
            <w:top w:val="none" w:sz="0" w:space="0" w:color="auto"/>
            <w:left w:val="none" w:sz="0" w:space="0" w:color="auto"/>
            <w:bottom w:val="none" w:sz="0" w:space="0" w:color="auto"/>
            <w:right w:val="none" w:sz="0" w:space="0" w:color="auto"/>
          </w:divBdr>
        </w:div>
        <w:div w:id="1385644831">
          <w:marLeft w:val="480"/>
          <w:marRight w:val="0"/>
          <w:marTop w:val="0"/>
          <w:marBottom w:val="0"/>
          <w:divBdr>
            <w:top w:val="none" w:sz="0" w:space="0" w:color="auto"/>
            <w:left w:val="none" w:sz="0" w:space="0" w:color="auto"/>
            <w:bottom w:val="none" w:sz="0" w:space="0" w:color="auto"/>
            <w:right w:val="none" w:sz="0" w:space="0" w:color="auto"/>
          </w:divBdr>
        </w:div>
        <w:div w:id="115606370">
          <w:marLeft w:val="480"/>
          <w:marRight w:val="0"/>
          <w:marTop w:val="0"/>
          <w:marBottom w:val="0"/>
          <w:divBdr>
            <w:top w:val="none" w:sz="0" w:space="0" w:color="auto"/>
            <w:left w:val="none" w:sz="0" w:space="0" w:color="auto"/>
            <w:bottom w:val="none" w:sz="0" w:space="0" w:color="auto"/>
            <w:right w:val="none" w:sz="0" w:space="0" w:color="auto"/>
          </w:divBdr>
        </w:div>
      </w:divsChild>
    </w:div>
    <w:div w:id="1251036990">
      <w:bodyDiv w:val="1"/>
      <w:marLeft w:val="0"/>
      <w:marRight w:val="0"/>
      <w:marTop w:val="0"/>
      <w:marBottom w:val="0"/>
      <w:divBdr>
        <w:top w:val="none" w:sz="0" w:space="0" w:color="auto"/>
        <w:left w:val="none" w:sz="0" w:space="0" w:color="auto"/>
        <w:bottom w:val="none" w:sz="0" w:space="0" w:color="auto"/>
        <w:right w:val="none" w:sz="0" w:space="0" w:color="auto"/>
      </w:divBdr>
    </w:div>
    <w:div w:id="1256328145">
      <w:bodyDiv w:val="1"/>
      <w:marLeft w:val="0"/>
      <w:marRight w:val="0"/>
      <w:marTop w:val="0"/>
      <w:marBottom w:val="0"/>
      <w:divBdr>
        <w:top w:val="none" w:sz="0" w:space="0" w:color="auto"/>
        <w:left w:val="none" w:sz="0" w:space="0" w:color="auto"/>
        <w:bottom w:val="none" w:sz="0" w:space="0" w:color="auto"/>
        <w:right w:val="none" w:sz="0" w:space="0" w:color="auto"/>
      </w:divBdr>
    </w:div>
    <w:div w:id="1263611256">
      <w:bodyDiv w:val="1"/>
      <w:marLeft w:val="0"/>
      <w:marRight w:val="0"/>
      <w:marTop w:val="0"/>
      <w:marBottom w:val="0"/>
      <w:divBdr>
        <w:top w:val="none" w:sz="0" w:space="0" w:color="auto"/>
        <w:left w:val="none" w:sz="0" w:space="0" w:color="auto"/>
        <w:bottom w:val="none" w:sz="0" w:space="0" w:color="auto"/>
        <w:right w:val="none" w:sz="0" w:space="0" w:color="auto"/>
      </w:divBdr>
      <w:divsChild>
        <w:div w:id="1672756853">
          <w:marLeft w:val="480"/>
          <w:marRight w:val="0"/>
          <w:marTop w:val="0"/>
          <w:marBottom w:val="0"/>
          <w:divBdr>
            <w:top w:val="none" w:sz="0" w:space="0" w:color="auto"/>
            <w:left w:val="none" w:sz="0" w:space="0" w:color="auto"/>
            <w:bottom w:val="none" w:sz="0" w:space="0" w:color="auto"/>
            <w:right w:val="none" w:sz="0" w:space="0" w:color="auto"/>
          </w:divBdr>
        </w:div>
        <w:div w:id="686250406">
          <w:marLeft w:val="480"/>
          <w:marRight w:val="0"/>
          <w:marTop w:val="0"/>
          <w:marBottom w:val="0"/>
          <w:divBdr>
            <w:top w:val="none" w:sz="0" w:space="0" w:color="auto"/>
            <w:left w:val="none" w:sz="0" w:space="0" w:color="auto"/>
            <w:bottom w:val="none" w:sz="0" w:space="0" w:color="auto"/>
            <w:right w:val="none" w:sz="0" w:space="0" w:color="auto"/>
          </w:divBdr>
        </w:div>
      </w:divsChild>
    </w:div>
    <w:div w:id="1270240830">
      <w:bodyDiv w:val="1"/>
      <w:marLeft w:val="0"/>
      <w:marRight w:val="0"/>
      <w:marTop w:val="0"/>
      <w:marBottom w:val="0"/>
      <w:divBdr>
        <w:top w:val="none" w:sz="0" w:space="0" w:color="auto"/>
        <w:left w:val="none" w:sz="0" w:space="0" w:color="auto"/>
        <w:bottom w:val="none" w:sz="0" w:space="0" w:color="auto"/>
        <w:right w:val="none" w:sz="0" w:space="0" w:color="auto"/>
      </w:divBdr>
    </w:div>
    <w:div w:id="1274172878">
      <w:bodyDiv w:val="1"/>
      <w:marLeft w:val="0"/>
      <w:marRight w:val="0"/>
      <w:marTop w:val="0"/>
      <w:marBottom w:val="0"/>
      <w:divBdr>
        <w:top w:val="none" w:sz="0" w:space="0" w:color="auto"/>
        <w:left w:val="none" w:sz="0" w:space="0" w:color="auto"/>
        <w:bottom w:val="none" w:sz="0" w:space="0" w:color="auto"/>
        <w:right w:val="none" w:sz="0" w:space="0" w:color="auto"/>
      </w:divBdr>
      <w:divsChild>
        <w:div w:id="685598542">
          <w:marLeft w:val="480"/>
          <w:marRight w:val="0"/>
          <w:marTop w:val="0"/>
          <w:marBottom w:val="0"/>
          <w:divBdr>
            <w:top w:val="none" w:sz="0" w:space="0" w:color="auto"/>
            <w:left w:val="none" w:sz="0" w:space="0" w:color="auto"/>
            <w:bottom w:val="none" w:sz="0" w:space="0" w:color="auto"/>
            <w:right w:val="none" w:sz="0" w:space="0" w:color="auto"/>
          </w:divBdr>
        </w:div>
        <w:div w:id="1165439389">
          <w:marLeft w:val="480"/>
          <w:marRight w:val="0"/>
          <w:marTop w:val="0"/>
          <w:marBottom w:val="0"/>
          <w:divBdr>
            <w:top w:val="none" w:sz="0" w:space="0" w:color="auto"/>
            <w:left w:val="none" w:sz="0" w:space="0" w:color="auto"/>
            <w:bottom w:val="none" w:sz="0" w:space="0" w:color="auto"/>
            <w:right w:val="none" w:sz="0" w:space="0" w:color="auto"/>
          </w:divBdr>
        </w:div>
        <w:div w:id="1684431472">
          <w:marLeft w:val="480"/>
          <w:marRight w:val="0"/>
          <w:marTop w:val="0"/>
          <w:marBottom w:val="0"/>
          <w:divBdr>
            <w:top w:val="none" w:sz="0" w:space="0" w:color="auto"/>
            <w:left w:val="none" w:sz="0" w:space="0" w:color="auto"/>
            <w:bottom w:val="none" w:sz="0" w:space="0" w:color="auto"/>
            <w:right w:val="none" w:sz="0" w:space="0" w:color="auto"/>
          </w:divBdr>
        </w:div>
        <w:div w:id="223611203">
          <w:marLeft w:val="480"/>
          <w:marRight w:val="0"/>
          <w:marTop w:val="0"/>
          <w:marBottom w:val="0"/>
          <w:divBdr>
            <w:top w:val="none" w:sz="0" w:space="0" w:color="auto"/>
            <w:left w:val="none" w:sz="0" w:space="0" w:color="auto"/>
            <w:bottom w:val="none" w:sz="0" w:space="0" w:color="auto"/>
            <w:right w:val="none" w:sz="0" w:space="0" w:color="auto"/>
          </w:divBdr>
        </w:div>
        <w:div w:id="1726680180">
          <w:marLeft w:val="480"/>
          <w:marRight w:val="0"/>
          <w:marTop w:val="0"/>
          <w:marBottom w:val="0"/>
          <w:divBdr>
            <w:top w:val="none" w:sz="0" w:space="0" w:color="auto"/>
            <w:left w:val="none" w:sz="0" w:space="0" w:color="auto"/>
            <w:bottom w:val="none" w:sz="0" w:space="0" w:color="auto"/>
            <w:right w:val="none" w:sz="0" w:space="0" w:color="auto"/>
          </w:divBdr>
        </w:div>
        <w:div w:id="1442725794">
          <w:marLeft w:val="480"/>
          <w:marRight w:val="0"/>
          <w:marTop w:val="0"/>
          <w:marBottom w:val="0"/>
          <w:divBdr>
            <w:top w:val="none" w:sz="0" w:space="0" w:color="auto"/>
            <w:left w:val="none" w:sz="0" w:space="0" w:color="auto"/>
            <w:bottom w:val="none" w:sz="0" w:space="0" w:color="auto"/>
            <w:right w:val="none" w:sz="0" w:space="0" w:color="auto"/>
          </w:divBdr>
        </w:div>
        <w:div w:id="846796469">
          <w:marLeft w:val="480"/>
          <w:marRight w:val="0"/>
          <w:marTop w:val="0"/>
          <w:marBottom w:val="0"/>
          <w:divBdr>
            <w:top w:val="none" w:sz="0" w:space="0" w:color="auto"/>
            <w:left w:val="none" w:sz="0" w:space="0" w:color="auto"/>
            <w:bottom w:val="none" w:sz="0" w:space="0" w:color="auto"/>
            <w:right w:val="none" w:sz="0" w:space="0" w:color="auto"/>
          </w:divBdr>
        </w:div>
        <w:div w:id="1009481885">
          <w:marLeft w:val="480"/>
          <w:marRight w:val="0"/>
          <w:marTop w:val="0"/>
          <w:marBottom w:val="0"/>
          <w:divBdr>
            <w:top w:val="none" w:sz="0" w:space="0" w:color="auto"/>
            <w:left w:val="none" w:sz="0" w:space="0" w:color="auto"/>
            <w:bottom w:val="none" w:sz="0" w:space="0" w:color="auto"/>
            <w:right w:val="none" w:sz="0" w:space="0" w:color="auto"/>
          </w:divBdr>
        </w:div>
        <w:div w:id="1115292816">
          <w:marLeft w:val="480"/>
          <w:marRight w:val="0"/>
          <w:marTop w:val="0"/>
          <w:marBottom w:val="0"/>
          <w:divBdr>
            <w:top w:val="none" w:sz="0" w:space="0" w:color="auto"/>
            <w:left w:val="none" w:sz="0" w:space="0" w:color="auto"/>
            <w:bottom w:val="none" w:sz="0" w:space="0" w:color="auto"/>
            <w:right w:val="none" w:sz="0" w:space="0" w:color="auto"/>
          </w:divBdr>
        </w:div>
        <w:div w:id="134227670">
          <w:marLeft w:val="480"/>
          <w:marRight w:val="0"/>
          <w:marTop w:val="0"/>
          <w:marBottom w:val="0"/>
          <w:divBdr>
            <w:top w:val="none" w:sz="0" w:space="0" w:color="auto"/>
            <w:left w:val="none" w:sz="0" w:space="0" w:color="auto"/>
            <w:bottom w:val="none" w:sz="0" w:space="0" w:color="auto"/>
            <w:right w:val="none" w:sz="0" w:space="0" w:color="auto"/>
          </w:divBdr>
        </w:div>
        <w:div w:id="57478321">
          <w:marLeft w:val="480"/>
          <w:marRight w:val="0"/>
          <w:marTop w:val="0"/>
          <w:marBottom w:val="0"/>
          <w:divBdr>
            <w:top w:val="none" w:sz="0" w:space="0" w:color="auto"/>
            <w:left w:val="none" w:sz="0" w:space="0" w:color="auto"/>
            <w:bottom w:val="none" w:sz="0" w:space="0" w:color="auto"/>
            <w:right w:val="none" w:sz="0" w:space="0" w:color="auto"/>
          </w:divBdr>
        </w:div>
        <w:div w:id="1659842003">
          <w:marLeft w:val="480"/>
          <w:marRight w:val="0"/>
          <w:marTop w:val="0"/>
          <w:marBottom w:val="0"/>
          <w:divBdr>
            <w:top w:val="none" w:sz="0" w:space="0" w:color="auto"/>
            <w:left w:val="none" w:sz="0" w:space="0" w:color="auto"/>
            <w:bottom w:val="none" w:sz="0" w:space="0" w:color="auto"/>
            <w:right w:val="none" w:sz="0" w:space="0" w:color="auto"/>
          </w:divBdr>
        </w:div>
        <w:div w:id="215239265">
          <w:marLeft w:val="480"/>
          <w:marRight w:val="0"/>
          <w:marTop w:val="0"/>
          <w:marBottom w:val="0"/>
          <w:divBdr>
            <w:top w:val="none" w:sz="0" w:space="0" w:color="auto"/>
            <w:left w:val="none" w:sz="0" w:space="0" w:color="auto"/>
            <w:bottom w:val="none" w:sz="0" w:space="0" w:color="auto"/>
            <w:right w:val="none" w:sz="0" w:space="0" w:color="auto"/>
          </w:divBdr>
        </w:div>
        <w:div w:id="2086216768">
          <w:marLeft w:val="480"/>
          <w:marRight w:val="0"/>
          <w:marTop w:val="0"/>
          <w:marBottom w:val="0"/>
          <w:divBdr>
            <w:top w:val="none" w:sz="0" w:space="0" w:color="auto"/>
            <w:left w:val="none" w:sz="0" w:space="0" w:color="auto"/>
            <w:bottom w:val="none" w:sz="0" w:space="0" w:color="auto"/>
            <w:right w:val="none" w:sz="0" w:space="0" w:color="auto"/>
          </w:divBdr>
        </w:div>
      </w:divsChild>
    </w:div>
    <w:div w:id="1296989135">
      <w:bodyDiv w:val="1"/>
      <w:marLeft w:val="0"/>
      <w:marRight w:val="0"/>
      <w:marTop w:val="0"/>
      <w:marBottom w:val="0"/>
      <w:divBdr>
        <w:top w:val="none" w:sz="0" w:space="0" w:color="auto"/>
        <w:left w:val="none" w:sz="0" w:space="0" w:color="auto"/>
        <w:bottom w:val="none" w:sz="0" w:space="0" w:color="auto"/>
        <w:right w:val="none" w:sz="0" w:space="0" w:color="auto"/>
      </w:divBdr>
      <w:divsChild>
        <w:div w:id="564024198">
          <w:marLeft w:val="480"/>
          <w:marRight w:val="0"/>
          <w:marTop w:val="0"/>
          <w:marBottom w:val="0"/>
          <w:divBdr>
            <w:top w:val="none" w:sz="0" w:space="0" w:color="auto"/>
            <w:left w:val="none" w:sz="0" w:space="0" w:color="auto"/>
            <w:bottom w:val="none" w:sz="0" w:space="0" w:color="auto"/>
            <w:right w:val="none" w:sz="0" w:space="0" w:color="auto"/>
          </w:divBdr>
        </w:div>
        <w:div w:id="1609971536">
          <w:marLeft w:val="480"/>
          <w:marRight w:val="0"/>
          <w:marTop w:val="0"/>
          <w:marBottom w:val="0"/>
          <w:divBdr>
            <w:top w:val="none" w:sz="0" w:space="0" w:color="auto"/>
            <w:left w:val="none" w:sz="0" w:space="0" w:color="auto"/>
            <w:bottom w:val="none" w:sz="0" w:space="0" w:color="auto"/>
            <w:right w:val="none" w:sz="0" w:space="0" w:color="auto"/>
          </w:divBdr>
        </w:div>
        <w:div w:id="89815267">
          <w:marLeft w:val="480"/>
          <w:marRight w:val="0"/>
          <w:marTop w:val="0"/>
          <w:marBottom w:val="0"/>
          <w:divBdr>
            <w:top w:val="none" w:sz="0" w:space="0" w:color="auto"/>
            <w:left w:val="none" w:sz="0" w:space="0" w:color="auto"/>
            <w:bottom w:val="none" w:sz="0" w:space="0" w:color="auto"/>
            <w:right w:val="none" w:sz="0" w:space="0" w:color="auto"/>
          </w:divBdr>
        </w:div>
      </w:divsChild>
    </w:div>
    <w:div w:id="1299455270">
      <w:bodyDiv w:val="1"/>
      <w:marLeft w:val="0"/>
      <w:marRight w:val="0"/>
      <w:marTop w:val="0"/>
      <w:marBottom w:val="0"/>
      <w:divBdr>
        <w:top w:val="none" w:sz="0" w:space="0" w:color="auto"/>
        <w:left w:val="none" w:sz="0" w:space="0" w:color="auto"/>
        <w:bottom w:val="none" w:sz="0" w:space="0" w:color="auto"/>
        <w:right w:val="none" w:sz="0" w:space="0" w:color="auto"/>
      </w:divBdr>
    </w:div>
    <w:div w:id="1317104061">
      <w:bodyDiv w:val="1"/>
      <w:marLeft w:val="0"/>
      <w:marRight w:val="0"/>
      <w:marTop w:val="0"/>
      <w:marBottom w:val="0"/>
      <w:divBdr>
        <w:top w:val="none" w:sz="0" w:space="0" w:color="auto"/>
        <w:left w:val="none" w:sz="0" w:space="0" w:color="auto"/>
        <w:bottom w:val="none" w:sz="0" w:space="0" w:color="auto"/>
        <w:right w:val="none" w:sz="0" w:space="0" w:color="auto"/>
      </w:divBdr>
      <w:divsChild>
        <w:div w:id="572349645">
          <w:marLeft w:val="480"/>
          <w:marRight w:val="0"/>
          <w:marTop w:val="0"/>
          <w:marBottom w:val="0"/>
          <w:divBdr>
            <w:top w:val="none" w:sz="0" w:space="0" w:color="auto"/>
            <w:left w:val="none" w:sz="0" w:space="0" w:color="auto"/>
            <w:bottom w:val="none" w:sz="0" w:space="0" w:color="auto"/>
            <w:right w:val="none" w:sz="0" w:space="0" w:color="auto"/>
          </w:divBdr>
        </w:div>
        <w:div w:id="1231186242">
          <w:marLeft w:val="480"/>
          <w:marRight w:val="0"/>
          <w:marTop w:val="0"/>
          <w:marBottom w:val="0"/>
          <w:divBdr>
            <w:top w:val="none" w:sz="0" w:space="0" w:color="auto"/>
            <w:left w:val="none" w:sz="0" w:space="0" w:color="auto"/>
            <w:bottom w:val="none" w:sz="0" w:space="0" w:color="auto"/>
            <w:right w:val="none" w:sz="0" w:space="0" w:color="auto"/>
          </w:divBdr>
        </w:div>
        <w:div w:id="555317135">
          <w:marLeft w:val="480"/>
          <w:marRight w:val="0"/>
          <w:marTop w:val="0"/>
          <w:marBottom w:val="0"/>
          <w:divBdr>
            <w:top w:val="none" w:sz="0" w:space="0" w:color="auto"/>
            <w:left w:val="none" w:sz="0" w:space="0" w:color="auto"/>
            <w:bottom w:val="none" w:sz="0" w:space="0" w:color="auto"/>
            <w:right w:val="none" w:sz="0" w:space="0" w:color="auto"/>
          </w:divBdr>
        </w:div>
        <w:div w:id="1318075158">
          <w:marLeft w:val="480"/>
          <w:marRight w:val="0"/>
          <w:marTop w:val="0"/>
          <w:marBottom w:val="0"/>
          <w:divBdr>
            <w:top w:val="none" w:sz="0" w:space="0" w:color="auto"/>
            <w:left w:val="none" w:sz="0" w:space="0" w:color="auto"/>
            <w:bottom w:val="none" w:sz="0" w:space="0" w:color="auto"/>
            <w:right w:val="none" w:sz="0" w:space="0" w:color="auto"/>
          </w:divBdr>
        </w:div>
        <w:div w:id="1108550545">
          <w:marLeft w:val="480"/>
          <w:marRight w:val="0"/>
          <w:marTop w:val="0"/>
          <w:marBottom w:val="0"/>
          <w:divBdr>
            <w:top w:val="none" w:sz="0" w:space="0" w:color="auto"/>
            <w:left w:val="none" w:sz="0" w:space="0" w:color="auto"/>
            <w:bottom w:val="none" w:sz="0" w:space="0" w:color="auto"/>
            <w:right w:val="none" w:sz="0" w:space="0" w:color="auto"/>
          </w:divBdr>
        </w:div>
        <w:div w:id="2112429671">
          <w:marLeft w:val="480"/>
          <w:marRight w:val="0"/>
          <w:marTop w:val="0"/>
          <w:marBottom w:val="0"/>
          <w:divBdr>
            <w:top w:val="none" w:sz="0" w:space="0" w:color="auto"/>
            <w:left w:val="none" w:sz="0" w:space="0" w:color="auto"/>
            <w:bottom w:val="none" w:sz="0" w:space="0" w:color="auto"/>
            <w:right w:val="none" w:sz="0" w:space="0" w:color="auto"/>
          </w:divBdr>
        </w:div>
        <w:div w:id="1913730578">
          <w:marLeft w:val="480"/>
          <w:marRight w:val="0"/>
          <w:marTop w:val="0"/>
          <w:marBottom w:val="0"/>
          <w:divBdr>
            <w:top w:val="none" w:sz="0" w:space="0" w:color="auto"/>
            <w:left w:val="none" w:sz="0" w:space="0" w:color="auto"/>
            <w:bottom w:val="none" w:sz="0" w:space="0" w:color="auto"/>
            <w:right w:val="none" w:sz="0" w:space="0" w:color="auto"/>
          </w:divBdr>
        </w:div>
        <w:div w:id="1498183937">
          <w:marLeft w:val="480"/>
          <w:marRight w:val="0"/>
          <w:marTop w:val="0"/>
          <w:marBottom w:val="0"/>
          <w:divBdr>
            <w:top w:val="none" w:sz="0" w:space="0" w:color="auto"/>
            <w:left w:val="none" w:sz="0" w:space="0" w:color="auto"/>
            <w:bottom w:val="none" w:sz="0" w:space="0" w:color="auto"/>
            <w:right w:val="none" w:sz="0" w:space="0" w:color="auto"/>
          </w:divBdr>
        </w:div>
        <w:div w:id="1407610664">
          <w:marLeft w:val="480"/>
          <w:marRight w:val="0"/>
          <w:marTop w:val="0"/>
          <w:marBottom w:val="0"/>
          <w:divBdr>
            <w:top w:val="none" w:sz="0" w:space="0" w:color="auto"/>
            <w:left w:val="none" w:sz="0" w:space="0" w:color="auto"/>
            <w:bottom w:val="none" w:sz="0" w:space="0" w:color="auto"/>
            <w:right w:val="none" w:sz="0" w:space="0" w:color="auto"/>
          </w:divBdr>
        </w:div>
        <w:div w:id="1912537884">
          <w:marLeft w:val="480"/>
          <w:marRight w:val="0"/>
          <w:marTop w:val="0"/>
          <w:marBottom w:val="0"/>
          <w:divBdr>
            <w:top w:val="none" w:sz="0" w:space="0" w:color="auto"/>
            <w:left w:val="none" w:sz="0" w:space="0" w:color="auto"/>
            <w:bottom w:val="none" w:sz="0" w:space="0" w:color="auto"/>
            <w:right w:val="none" w:sz="0" w:space="0" w:color="auto"/>
          </w:divBdr>
        </w:div>
        <w:div w:id="1436708014">
          <w:marLeft w:val="480"/>
          <w:marRight w:val="0"/>
          <w:marTop w:val="0"/>
          <w:marBottom w:val="0"/>
          <w:divBdr>
            <w:top w:val="none" w:sz="0" w:space="0" w:color="auto"/>
            <w:left w:val="none" w:sz="0" w:space="0" w:color="auto"/>
            <w:bottom w:val="none" w:sz="0" w:space="0" w:color="auto"/>
            <w:right w:val="none" w:sz="0" w:space="0" w:color="auto"/>
          </w:divBdr>
        </w:div>
        <w:div w:id="166679229">
          <w:marLeft w:val="480"/>
          <w:marRight w:val="0"/>
          <w:marTop w:val="0"/>
          <w:marBottom w:val="0"/>
          <w:divBdr>
            <w:top w:val="none" w:sz="0" w:space="0" w:color="auto"/>
            <w:left w:val="none" w:sz="0" w:space="0" w:color="auto"/>
            <w:bottom w:val="none" w:sz="0" w:space="0" w:color="auto"/>
            <w:right w:val="none" w:sz="0" w:space="0" w:color="auto"/>
          </w:divBdr>
        </w:div>
      </w:divsChild>
    </w:div>
    <w:div w:id="1326975690">
      <w:bodyDiv w:val="1"/>
      <w:marLeft w:val="0"/>
      <w:marRight w:val="0"/>
      <w:marTop w:val="0"/>
      <w:marBottom w:val="0"/>
      <w:divBdr>
        <w:top w:val="none" w:sz="0" w:space="0" w:color="auto"/>
        <w:left w:val="none" w:sz="0" w:space="0" w:color="auto"/>
        <w:bottom w:val="none" w:sz="0" w:space="0" w:color="auto"/>
        <w:right w:val="none" w:sz="0" w:space="0" w:color="auto"/>
      </w:divBdr>
      <w:divsChild>
        <w:div w:id="883449004">
          <w:marLeft w:val="640"/>
          <w:marRight w:val="0"/>
          <w:marTop w:val="0"/>
          <w:marBottom w:val="0"/>
          <w:divBdr>
            <w:top w:val="none" w:sz="0" w:space="0" w:color="auto"/>
            <w:left w:val="none" w:sz="0" w:space="0" w:color="auto"/>
            <w:bottom w:val="none" w:sz="0" w:space="0" w:color="auto"/>
            <w:right w:val="none" w:sz="0" w:space="0" w:color="auto"/>
          </w:divBdr>
        </w:div>
        <w:div w:id="1333144753">
          <w:marLeft w:val="640"/>
          <w:marRight w:val="0"/>
          <w:marTop w:val="0"/>
          <w:marBottom w:val="0"/>
          <w:divBdr>
            <w:top w:val="none" w:sz="0" w:space="0" w:color="auto"/>
            <w:left w:val="none" w:sz="0" w:space="0" w:color="auto"/>
            <w:bottom w:val="none" w:sz="0" w:space="0" w:color="auto"/>
            <w:right w:val="none" w:sz="0" w:space="0" w:color="auto"/>
          </w:divBdr>
        </w:div>
        <w:div w:id="523175228">
          <w:marLeft w:val="640"/>
          <w:marRight w:val="0"/>
          <w:marTop w:val="0"/>
          <w:marBottom w:val="0"/>
          <w:divBdr>
            <w:top w:val="none" w:sz="0" w:space="0" w:color="auto"/>
            <w:left w:val="none" w:sz="0" w:space="0" w:color="auto"/>
            <w:bottom w:val="none" w:sz="0" w:space="0" w:color="auto"/>
            <w:right w:val="none" w:sz="0" w:space="0" w:color="auto"/>
          </w:divBdr>
        </w:div>
        <w:div w:id="1200776330">
          <w:marLeft w:val="640"/>
          <w:marRight w:val="0"/>
          <w:marTop w:val="0"/>
          <w:marBottom w:val="0"/>
          <w:divBdr>
            <w:top w:val="none" w:sz="0" w:space="0" w:color="auto"/>
            <w:left w:val="none" w:sz="0" w:space="0" w:color="auto"/>
            <w:bottom w:val="none" w:sz="0" w:space="0" w:color="auto"/>
            <w:right w:val="none" w:sz="0" w:space="0" w:color="auto"/>
          </w:divBdr>
        </w:div>
        <w:div w:id="423192162">
          <w:marLeft w:val="640"/>
          <w:marRight w:val="0"/>
          <w:marTop w:val="0"/>
          <w:marBottom w:val="0"/>
          <w:divBdr>
            <w:top w:val="none" w:sz="0" w:space="0" w:color="auto"/>
            <w:left w:val="none" w:sz="0" w:space="0" w:color="auto"/>
            <w:bottom w:val="none" w:sz="0" w:space="0" w:color="auto"/>
            <w:right w:val="none" w:sz="0" w:space="0" w:color="auto"/>
          </w:divBdr>
        </w:div>
        <w:div w:id="1847281490">
          <w:marLeft w:val="640"/>
          <w:marRight w:val="0"/>
          <w:marTop w:val="0"/>
          <w:marBottom w:val="0"/>
          <w:divBdr>
            <w:top w:val="none" w:sz="0" w:space="0" w:color="auto"/>
            <w:left w:val="none" w:sz="0" w:space="0" w:color="auto"/>
            <w:bottom w:val="none" w:sz="0" w:space="0" w:color="auto"/>
            <w:right w:val="none" w:sz="0" w:space="0" w:color="auto"/>
          </w:divBdr>
        </w:div>
        <w:div w:id="825901973">
          <w:marLeft w:val="640"/>
          <w:marRight w:val="0"/>
          <w:marTop w:val="0"/>
          <w:marBottom w:val="0"/>
          <w:divBdr>
            <w:top w:val="none" w:sz="0" w:space="0" w:color="auto"/>
            <w:left w:val="none" w:sz="0" w:space="0" w:color="auto"/>
            <w:bottom w:val="none" w:sz="0" w:space="0" w:color="auto"/>
            <w:right w:val="none" w:sz="0" w:space="0" w:color="auto"/>
          </w:divBdr>
        </w:div>
        <w:div w:id="1160804570">
          <w:marLeft w:val="640"/>
          <w:marRight w:val="0"/>
          <w:marTop w:val="0"/>
          <w:marBottom w:val="0"/>
          <w:divBdr>
            <w:top w:val="none" w:sz="0" w:space="0" w:color="auto"/>
            <w:left w:val="none" w:sz="0" w:space="0" w:color="auto"/>
            <w:bottom w:val="none" w:sz="0" w:space="0" w:color="auto"/>
            <w:right w:val="none" w:sz="0" w:space="0" w:color="auto"/>
          </w:divBdr>
        </w:div>
        <w:div w:id="1925143746">
          <w:marLeft w:val="640"/>
          <w:marRight w:val="0"/>
          <w:marTop w:val="0"/>
          <w:marBottom w:val="0"/>
          <w:divBdr>
            <w:top w:val="none" w:sz="0" w:space="0" w:color="auto"/>
            <w:left w:val="none" w:sz="0" w:space="0" w:color="auto"/>
            <w:bottom w:val="none" w:sz="0" w:space="0" w:color="auto"/>
            <w:right w:val="none" w:sz="0" w:space="0" w:color="auto"/>
          </w:divBdr>
        </w:div>
        <w:div w:id="785932187">
          <w:marLeft w:val="640"/>
          <w:marRight w:val="0"/>
          <w:marTop w:val="0"/>
          <w:marBottom w:val="0"/>
          <w:divBdr>
            <w:top w:val="none" w:sz="0" w:space="0" w:color="auto"/>
            <w:left w:val="none" w:sz="0" w:space="0" w:color="auto"/>
            <w:bottom w:val="none" w:sz="0" w:space="0" w:color="auto"/>
            <w:right w:val="none" w:sz="0" w:space="0" w:color="auto"/>
          </w:divBdr>
        </w:div>
        <w:div w:id="1606575700">
          <w:marLeft w:val="640"/>
          <w:marRight w:val="0"/>
          <w:marTop w:val="0"/>
          <w:marBottom w:val="0"/>
          <w:divBdr>
            <w:top w:val="none" w:sz="0" w:space="0" w:color="auto"/>
            <w:left w:val="none" w:sz="0" w:space="0" w:color="auto"/>
            <w:bottom w:val="none" w:sz="0" w:space="0" w:color="auto"/>
            <w:right w:val="none" w:sz="0" w:space="0" w:color="auto"/>
          </w:divBdr>
        </w:div>
        <w:div w:id="1328509472">
          <w:marLeft w:val="640"/>
          <w:marRight w:val="0"/>
          <w:marTop w:val="0"/>
          <w:marBottom w:val="0"/>
          <w:divBdr>
            <w:top w:val="none" w:sz="0" w:space="0" w:color="auto"/>
            <w:left w:val="none" w:sz="0" w:space="0" w:color="auto"/>
            <w:bottom w:val="none" w:sz="0" w:space="0" w:color="auto"/>
            <w:right w:val="none" w:sz="0" w:space="0" w:color="auto"/>
          </w:divBdr>
        </w:div>
      </w:divsChild>
    </w:div>
    <w:div w:id="1371569429">
      <w:bodyDiv w:val="1"/>
      <w:marLeft w:val="0"/>
      <w:marRight w:val="0"/>
      <w:marTop w:val="0"/>
      <w:marBottom w:val="0"/>
      <w:divBdr>
        <w:top w:val="none" w:sz="0" w:space="0" w:color="auto"/>
        <w:left w:val="none" w:sz="0" w:space="0" w:color="auto"/>
        <w:bottom w:val="none" w:sz="0" w:space="0" w:color="auto"/>
        <w:right w:val="none" w:sz="0" w:space="0" w:color="auto"/>
      </w:divBdr>
      <w:divsChild>
        <w:div w:id="594749637">
          <w:marLeft w:val="480"/>
          <w:marRight w:val="0"/>
          <w:marTop w:val="0"/>
          <w:marBottom w:val="0"/>
          <w:divBdr>
            <w:top w:val="none" w:sz="0" w:space="0" w:color="auto"/>
            <w:left w:val="none" w:sz="0" w:space="0" w:color="auto"/>
            <w:bottom w:val="none" w:sz="0" w:space="0" w:color="auto"/>
            <w:right w:val="none" w:sz="0" w:space="0" w:color="auto"/>
          </w:divBdr>
        </w:div>
        <w:div w:id="678392497">
          <w:marLeft w:val="480"/>
          <w:marRight w:val="0"/>
          <w:marTop w:val="0"/>
          <w:marBottom w:val="0"/>
          <w:divBdr>
            <w:top w:val="none" w:sz="0" w:space="0" w:color="auto"/>
            <w:left w:val="none" w:sz="0" w:space="0" w:color="auto"/>
            <w:bottom w:val="none" w:sz="0" w:space="0" w:color="auto"/>
            <w:right w:val="none" w:sz="0" w:space="0" w:color="auto"/>
          </w:divBdr>
        </w:div>
        <w:div w:id="236017871">
          <w:marLeft w:val="480"/>
          <w:marRight w:val="0"/>
          <w:marTop w:val="0"/>
          <w:marBottom w:val="0"/>
          <w:divBdr>
            <w:top w:val="none" w:sz="0" w:space="0" w:color="auto"/>
            <w:left w:val="none" w:sz="0" w:space="0" w:color="auto"/>
            <w:bottom w:val="none" w:sz="0" w:space="0" w:color="auto"/>
            <w:right w:val="none" w:sz="0" w:space="0" w:color="auto"/>
          </w:divBdr>
        </w:div>
        <w:div w:id="362288553">
          <w:marLeft w:val="480"/>
          <w:marRight w:val="0"/>
          <w:marTop w:val="0"/>
          <w:marBottom w:val="0"/>
          <w:divBdr>
            <w:top w:val="none" w:sz="0" w:space="0" w:color="auto"/>
            <w:left w:val="none" w:sz="0" w:space="0" w:color="auto"/>
            <w:bottom w:val="none" w:sz="0" w:space="0" w:color="auto"/>
            <w:right w:val="none" w:sz="0" w:space="0" w:color="auto"/>
          </w:divBdr>
        </w:div>
        <w:div w:id="315300219">
          <w:marLeft w:val="480"/>
          <w:marRight w:val="0"/>
          <w:marTop w:val="0"/>
          <w:marBottom w:val="0"/>
          <w:divBdr>
            <w:top w:val="none" w:sz="0" w:space="0" w:color="auto"/>
            <w:left w:val="none" w:sz="0" w:space="0" w:color="auto"/>
            <w:bottom w:val="none" w:sz="0" w:space="0" w:color="auto"/>
            <w:right w:val="none" w:sz="0" w:space="0" w:color="auto"/>
          </w:divBdr>
        </w:div>
        <w:div w:id="141890633">
          <w:marLeft w:val="480"/>
          <w:marRight w:val="0"/>
          <w:marTop w:val="0"/>
          <w:marBottom w:val="0"/>
          <w:divBdr>
            <w:top w:val="none" w:sz="0" w:space="0" w:color="auto"/>
            <w:left w:val="none" w:sz="0" w:space="0" w:color="auto"/>
            <w:bottom w:val="none" w:sz="0" w:space="0" w:color="auto"/>
            <w:right w:val="none" w:sz="0" w:space="0" w:color="auto"/>
          </w:divBdr>
        </w:div>
        <w:div w:id="1139568125">
          <w:marLeft w:val="480"/>
          <w:marRight w:val="0"/>
          <w:marTop w:val="0"/>
          <w:marBottom w:val="0"/>
          <w:divBdr>
            <w:top w:val="none" w:sz="0" w:space="0" w:color="auto"/>
            <w:left w:val="none" w:sz="0" w:space="0" w:color="auto"/>
            <w:bottom w:val="none" w:sz="0" w:space="0" w:color="auto"/>
            <w:right w:val="none" w:sz="0" w:space="0" w:color="auto"/>
          </w:divBdr>
        </w:div>
        <w:div w:id="532890232">
          <w:marLeft w:val="480"/>
          <w:marRight w:val="0"/>
          <w:marTop w:val="0"/>
          <w:marBottom w:val="0"/>
          <w:divBdr>
            <w:top w:val="none" w:sz="0" w:space="0" w:color="auto"/>
            <w:left w:val="none" w:sz="0" w:space="0" w:color="auto"/>
            <w:bottom w:val="none" w:sz="0" w:space="0" w:color="auto"/>
            <w:right w:val="none" w:sz="0" w:space="0" w:color="auto"/>
          </w:divBdr>
        </w:div>
        <w:div w:id="17973755">
          <w:marLeft w:val="480"/>
          <w:marRight w:val="0"/>
          <w:marTop w:val="0"/>
          <w:marBottom w:val="0"/>
          <w:divBdr>
            <w:top w:val="none" w:sz="0" w:space="0" w:color="auto"/>
            <w:left w:val="none" w:sz="0" w:space="0" w:color="auto"/>
            <w:bottom w:val="none" w:sz="0" w:space="0" w:color="auto"/>
            <w:right w:val="none" w:sz="0" w:space="0" w:color="auto"/>
          </w:divBdr>
        </w:div>
        <w:div w:id="1577204767">
          <w:marLeft w:val="480"/>
          <w:marRight w:val="0"/>
          <w:marTop w:val="0"/>
          <w:marBottom w:val="0"/>
          <w:divBdr>
            <w:top w:val="none" w:sz="0" w:space="0" w:color="auto"/>
            <w:left w:val="none" w:sz="0" w:space="0" w:color="auto"/>
            <w:bottom w:val="none" w:sz="0" w:space="0" w:color="auto"/>
            <w:right w:val="none" w:sz="0" w:space="0" w:color="auto"/>
          </w:divBdr>
        </w:div>
        <w:div w:id="117841940">
          <w:marLeft w:val="480"/>
          <w:marRight w:val="0"/>
          <w:marTop w:val="0"/>
          <w:marBottom w:val="0"/>
          <w:divBdr>
            <w:top w:val="none" w:sz="0" w:space="0" w:color="auto"/>
            <w:left w:val="none" w:sz="0" w:space="0" w:color="auto"/>
            <w:bottom w:val="none" w:sz="0" w:space="0" w:color="auto"/>
            <w:right w:val="none" w:sz="0" w:space="0" w:color="auto"/>
          </w:divBdr>
        </w:div>
        <w:div w:id="796606698">
          <w:marLeft w:val="480"/>
          <w:marRight w:val="0"/>
          <w:marTop w:val="0"/>
          <w:marBottom w:val="0"/>
          <w:divBdr>
            <w:top w:val="none" w:sz="0" w:space="0" w:color="auto"/>
            <w:left w:val="none" w:sz="0" w:space="0" w:color="auto"/>
            <w:bottom w:val="none" w:sz="0" w:space="0" w:color="auto"/>
            <w:right w:val="none" w:sz="0" w:space="0" w:color="auto"/>
          </w:divBdr>
        </w:div>
        <w:div w:id="1585145495">
          <w:marLeft w:val="480"/>
          <w:marRight w:val="0"/>
          <w:marTop w:val="0"/>
          <w:marBottom w:val="0"/>
          <w:divBdr>
            <w:top w:val="none" w:sz="0" w:space="0" w:color="auto"/>
            <w:left w:val="none" w:sz="0" w:space="0" w:color="auto"/>
            <w:bottom w:val="none" w:sz="0" w:space="0" w:color="auto"/>
            <w:right w:val="none" w:sz="0" w:space="0" w:color="auto"/>
          </w:divBdr>
        </w:div>
      </w:divsChild>
    </w:div>
    <w:div w:id="1375420306">
      <w:bodyDiv w:val="1"/>
      <w:marLeft w:val="0"/>
      <w:marRight w:val="0"/>
      <w:marTop w:val="0"/>
      <w:marBottom w:val="0"/>
      <w:divBdr>
        <w:top w:val="none" w:sz="0" w:space="0" w:color="auto"/>
        <w:left w:val="none" w:sz="0" w:space="0" w:color="auto"/>
        <w:bottom w:val="none" w:sz="0" w:space="0" w:color="auto"/>
        <w:right w:val="none" w:sz="0" w:space="0" w:color="auto"/>
      </w:divBdr>
      <w:divsChild>
        <w:div w:id="1732003251">
          <w:marLeft w:val="480"/>
          <w:marRight w:val="0"/>
          <w:marTop w:val="0"/>
          <w:marBottom w:val="0"/>
          <w:divBdr>
            <w:top w:val="none" w:sz="0" w:space="0" w:color="auto"/>
            <w:left w:val="none" w:sz="0" w:space="0" w:color="auto"/>
            <w:bottom w:val="none" w:sz="0" w:space="0" w:color="auto"/>
            <w:right w:val="none" w:sz="0" w:space="0" w:color="auto"/>
          </w:divBdr>
        </w:div>
        <w:div w:id="51775184">
          <w:marLeft w:val="480"/>
          <w:marRight w:val="0"/>
          <w:marTop w:val="0"/>
          <w:marBottom w:val="0"/>
          <w:divBdr>
            <w:top w:val="none" w:sz="0" w:space="0" w:color="auto"/>
            <w:left w:val="none" w:sz="0" w:space="0" w:color="auto"/>
            <w:bottom w:val="none" w:sz="0" w:space="0" w:color="auto"/>
            <w:right w:val="none" w:sz="0" w:space="0" w:color="auto"/>
          </w:divBdr>
        </w:div>
      </w:divsChild>
    </w:div>
    <w:div w:id="1387994956">
      <w:bodyDiv w:val="1"/>
      <w:marLeft w:val="0"/>
      <w:marRight w:val="0"/>
      <w:marTop w:val="0"/>
      <w:marBottom w:val="0"/>
      <w:divBdr>
        <w:top w:val="none" w:sz="0" w:space="0" w:color="auto"/>
        <w:left w:val="none" w:sz="0" w:space="0" w:color="auto"/>
        <w:bottom w:val="none" w:sz="0" w:space="0" w:color="auto"/>
        <w:right w:val="none" w:sz="0" w:space="0" w:color="auto"/>
      </w:divBdr>
      <w:divsChild>
        <w:div w:id="1051266603">
          <w:marLeft w:val="480"/>
          <w:marRight w:val="0"/>
          <w:marTop w:val="0"/>
          <w:marBottom w:val="0"/>
          <w:divBdr>
            <w:top w:val="none" w:sz="0" w:space="0" w:color="auto"/>
            <w:left w:val="none" w:sz="0" w:space="0" w:color="auto"/>
            <w:bottom w:val="none" w:sz="0" w:space="0" w:color="auto"/>
            <w:right w:val="none" w:sz="0" w:space="0" w:color="auto"/>
          </w:divBdr>
        </w:div>
        <w:div w:id="542526191">
          <w:marLeft w:val="480"/>
          <w:marRight w:val="0"/>
          <w:marTop w:val="0"/>
          <w:marBottom w:val="0"/>
          <w:divBdr>
            <w:top w:val="none" w:sz="0" w:space="0" w:color="auto"/>
            <w:left w:val="none" w:sz="0" w:space="0" w:color="auto"/>
            <w:bottom w:val="none" w:sz="0" w:space="0" w:color="auto"/>
            <w:right w:val="none" w:sz="0" w:space="0" w:color="auto"/>
          </w:divBdr>
        </w:div>
        <w:div w:id="1306274611">
          <w:marLeft w:val="480"/>
          <w:marRight w:val="0"/>
          <w:marTop w:val="0"/>
          <w:marBottom w:val="0"/>
          <w:divBdr>
            <w:top w:val="none" w:sz="0" w:space="0" w:color="auto"/>
            <w:left w:val="none" w:sz="0" w:space="0" w:color="auto"/>
            <w:bottom w:val="none" w:sz="0" w:space="0" w:color="auto"/>
            <w:right w:val="none" w:sz="0" w:space="0" w:color="auto"/>
          </w:divBdr>
        </w:div>
        <w:div w:id="1658728671">
          <w:marLeft w:val="480"/>
          <w:marRight w:val="0"/>
          <w:marTop w:val="0"/>
          <w:marBottom w:val="0"/>
          <w:divBdr>
            <w:top w:val="none" w:sz="0" w:space="0" w:color="auto"/>
            <w:left w:val="none" w:sz="0" w:space="0" w:color="auto"/>
            <w:bottom w:val="none" w:sz="0" w:space="0" w:color="auto"/>
            <w:right w:val="none" w:sz="0" w:space="0" w:color="auto"/>
          </w:divBdr>
        </w:div>
        <w:div w:id="1811943405">
          <w:marLeft w:val="480"/>
          <w:marRight w:val="0"/>
          <w:marTop w:val="0"/>
          <w:marBottom w:val="0"/>
          <w:divBdr>
            <w:top w:val="none" w:sz="0" w:space="0" w:color="auto"/>
            <w:left w:val="none" w:sz="0" w:space="0" w:color="auto"/>
            <w:bottom w:val="none" w:sz="0" w:space="0" w:color="auto"/>
            <w:right w:val="none" w:sz="0" w:space="0" w:color="auto"/>
          </w:divBdr>
        </w:div>
        <w:div w:id="122968243">
          <w:marLeft w:val="480"/>
          <w:marRight w:val="0"/>
          <w:marTop w:val="0"/>
          <w:marBottom w:val="0"/>
          <w:divBdr>
            <w:top w:val="none" w:sz="0" w:space="0" w:color="auto"/>
            <w:left w:val="none" w:sz="0" w:space="0" w:color="auto"/>
            <w:bottom w:val="none" w:sz="0" w:space="0" w:color="auto"/>
            <w:right w:val="none" w:sz="0" w:space="0" w:color="auto"/>
          </w:divBdr>
        </w:div>
        <w:div w:id="1940479009">
          <w:marLeft w:val="480"/>
          <w:marRight w:val="0"/>
          <w:marTop w:val="0"/>
          <w:marBottom w:val="0"/>
          <w:divBdr>
            <w:top w:val="none" w:sz="0" w:space="0" w:color="auto"/>
            <w:left w:val="none" w:sz="0" w:space="0" w:color="auto"/>
            <w:bottom w:val="none" w:sz="0" w:space="0" w:color="auto"/>
            <w:right w:val="none" w:sz="0" w:space="0" w:color="auto"/>
          </w:divBdr>
        </w:div>
        <w:div w:id="99884612">
          <w:marLeft w:val="480"/>
          <w:marRight w:val="0"/>
          <w:marTop w:val="0"/>
          <w:marBottom w:val="0"/>
          <w:divBdr>
            <w:top w:val="none" w:sz="0" w:space="0" w:color="auto"/>
            <w:left w:val="none" w:sz="0" w:space="0" w:color="auto"/>
            <w:bottom w:val="none" w:sz="0" w:space="0" w:color="auto"/>
            <w:right w:val="none" w:sz="0" w:space="0" w:color="auto"/>
          </w:divBdr>
        </w:div>
        <w:div w:id="488403581">
          <w:marLeft w:val="480"/>
          <w:marRight w:val="0"/>
          <w:marTop w:val="0"/>
          <w:marBottom w:val="0"/>
          <w:divBdr>
            <w:top w:val="none" w:sz="0" w:space="0" w:color="auto"/>
            <w:left w:val="none" w:sz="0" w:space="0" w:color="auto"/>
            <w:bottom w:val="none" w:sz="0" w:space="0" w:color="auto"/>
            <w:right w:val="none" w:sz="0" w:space="0" w:color="auto"/>
          </w:divBdr>
        </w:div>
      </w:divsChild>
    </w:div>
    <w:div w:id="1392079154">
      <w:bodyDiv w:val="1"/>
      <w:marLeft w:val="0"/>
      <w:marRight w:val="0"/>
      <w:marTop w:val="0"/>
      <w:marBottom w:val="0"/>
      <w:divBdr>
        <w:top w:val="none" w:sz="0" w:space="0" w:color="auto"/>
        <w:left w:val="none" w:sz="0" w:space="0" w:color="auto"/>
        <w:bottom w:val="none" w:sz="0" w:space="0" w:color="auto"/>
        <w:right w:val="none" w:sz="0" w:space="0" w:color="auto"/>
      </w:divBdr>
    </w:div>
    <w:div w:id="1398937804">
      <w:bodyDiv w:val="1"/>
      <w:marLeft w:val="0"/>
      <w:marRight w:val="0"/>
      <w:marTop w:val="0"/>
      <w:marBottom w:val="0"/>
      <w:divBdr>
        <w:top w:val="none" w:sz="0" w:space="0" w:color="auto"/>
        <w:left w:val="none" w:sz="0" w:space="0" w:color="auto"/>
        <w:bottom w:val="none" w:sz="0" w:space="0" w:color="auto"/>
        <w:right w:val="none" w:sz="0" w:space="0" w:color="auto"/>
      </w:divBdr>
      <w:divsChild>
        <w:div w:id="1628202382">
          <w:marLeft w:val="480"/>
          <w:marRight w:val="0"/>
          <w:marTop w:val="0"/>
          <w:marBottom w:val="0"/>
          <w:divBdr>
            <w:top w:val="none" w:sz="0" w:space="0" w:color="auto"/>
            <w:left w:val="none" w:sz="0" w:space="0" w:color="auto"/>
            <w:bottom w:val="none" w:sz="0" w:space="0" w:color="auto"/>
            <w:right w:val="none" w:sz="0" w:space="0" w:color="auto"/>
          </w:divBdr>
        </w:div>
        <w:div w:id="664894267">
          <w:marLeft w:val="480"/>
          <w:marRight w:val="0"/>
          <w:marTop w:val="0"/>
          <w:marBottom w:val="0"/>
          <w:divBdr>
            <w:top w:val="none" w:sz="0" w:space="0" w:color="auto"/>
            <w:left w:val="none" w:sz="0" w:space="0" w:color="auto"/>
            <w:bottom w:val="none" w:sz="0" w:space="0" w:color="auto"/>
            <w:right w:val="none" w:sz="0" w:space="0" w:color="auto"/>
          </w:divBdr>
        </w:div>
        <w:div w:id="1149177457">
          <w:marLeft w:val="480"/>
          <w:marRight w:val="0"/>
          <w:marTop w:val="0"/>
          <w:marBottom w:val="0"/>
          <w:divBdr>
            <w:top w:val="none" w:sz="0" w:space="0" w:color="auto"/>
            <w:left w:val="none" w:sz="0" w:space="0" w:color="auto"/>
            <w:bottom w:val="none" w:sz="0" w:space="0" w:color="auto"/>
            <w:right w:val="none" w:sz="0" w:space="0" w:color="auto"/>
          </w:divBdr>
        </w:div>
        <w:div w:id="317537383">
          <w:marLeft w:val="480"/>
          <w:marRight w:val="0"/>
          <w:marTop w:val="0"/>
          <w:marBottom w:val="0"/>
          <w:divBdr>
            <w:top w:val="none" w:sz="0" w:space="0" w:color="auto"/>
            <w:left w:val="none" w:sz="0" w:space="0" w:color="auto"/>
            <w:bottom w:val="none" w:sz="0" w:space="0" w:color="auto"/>
            <w:right w:val="none" w:sz="0" w:space="0" w:color="auto"/>
          </w:divBdr>
        </w:div>
        <w:div w:id="1227913466">
          <w:marLeft w:val="480"/>
          <w:marRight w:val="0"/>
          <w:marTop w:val="0"/>
          <w:marBottom w:val="0"/>
          <w:divBdr>
            <w:top w:val="none" w:sz="0" w:space="0" w:color="auto"/>
            <w:left w:val="none" w:sz="0" w:space="0" w:color="auto"/>
            <w:bottom w:val="none" w:sz="0" w:space="0" w:color="auto"/>
            <w:right w:val="none" w:sz="0" w:space="0" w:color="auto"/>
          </w:divBdr>
        </w:div>
        <w:div w:id="763837688">
          <w:marLeft w:val="480"/>
          <w:marRight w:val="0"/>
          <w:marTop w:val="0"/>
          <w:marBottom w:val="0"/>
          <w:divBdr>
            <w:top w:val="none" w:sz="0" w:space="0" w:color="auto"/>
            <w:left w:val="none" w:sz="0" w:space="0" w:color="auto"/>
            <w:bottom w:val="none" w:sz="0" w:space="0" w:color="auto"/>
            <w:right w:val="none" w:sz="0" w:space="0" w:color="auto"/>
          </w:divBdr>
        </w:div>
        <w:div w:id="340813088">
          <w:marLeft w:val="480"/>
          <w:marRight w:val="0"/>
          <w:marTop w:val="0"/>
          <w:marBottom w:val="0"/>
          <w:divBdr>
            <w:top w:val="none" w:sz="0" w:space="0" w:color="auto"/>
            <w:left w:val="none" w:sz="0" w:space="0" w:color="auto"/>
            <w:bottom w:val="none" w:sz="0" w:space="0" w:color="auto"/>
            <w:right w:val="none" w:sz="0" w:space="0" w:color="auto"/>
          </w:divBdr>
        </w:div>
        <w:div w:id="751243603">
          <w:marLeft w:val="480"/>
          <w:marRight w:val="0"/>
          <w:marTop w:val="0"/>
          <w:marBottom w:val="0"/>
          <w:divBdr>
            <w:top w:val="none" w:sz="0" w:space="0" w:color="auto"/>
            <w:left w:val="none" w:sz="0" w:space="0" w:color="auto"/>
            <w:bottom w:val="none" w:sz="0" w:space="0" w:color="auto"/>
            <w:right w:val="none" w:sz="0" w:space="0" w:color="auto"/>
          </w:divBdr>
        </w:div>
        <w:div w:id="854348852">
          <w:marLeft w:val="480"/>
          <w:marRight w:val="0"/>
          <w:marTop w:val="0"/>
          <w:marBottom w:val="0"/>
          <w:divBdr>
            <w:top w:val="none" w:sz="0" w:space="0" w:color="auto"/>
            <w:left w:val="none" w:sz="0" w:space="0" w:color="auto"/>
            <w:bottom w:val="none" w:sz="0" w:space="0" w:color="auto"/>
            <w:right w:val="none" w:sz="0" w:space="0" w:color="auto"/>
          </w:divBdr>
        </w:div>
        <w:div w:id="2137797496">
          <w:marLeft w:val="480"/>
          <w:marRight w:val="0"/>
          <w:marTop w:val="0"/>
          <w:marBottom w:val="0"/>
          <w:divBdr>
            <w:top w:val="none" w:sz="0" w:space="0" w:color="auto"/>
            <w:left w:val="none" w:sz="0" w:space="0" w:color="auto"/>
            <w:bottom w:val="none" w:sz="0" w:space="0" w:color="auto"/>
            <w:right w:val="none" w:sz="0" w:space="0" w:color="auto"/>
          </w:divBdr>
        </w:div>
        <w:div w:id="228349530">
          <w:marLeft w:val="480"/>
          <w:marRight w:val="0"/>
          <w:marTop w:val="0"/>
          <w:marBottom w:val="0"/>
          <w:divBdr>
            <w:top w:val="none" w:sz="0" w:space="0" w:color="auto"/>
            <w:left w:val="none" w:sz="0" w:space="0" w:color="auto"/>
            <w:bottom w:val="none" w:sz="0" w:space="0" w:color="auto"/>
            <w:right w:val="none" w:sz="0" w:space="0" w:color="auto"/>
          </w:divBdr>
        </w:div>
        <w:div w:id="1638417094">
          <w:marLeft w:val="480"/>
          <w:marRight w:val="0"/>
          <w:marTop w:val="0"/>
          <w:marBottom w:val="0"/>
          <w:divBdr>
            <w:top w:val="none" w:sz="0" w:space="0" w:color="auto"/>
            <w:left w:val="none" w:sz="0" w:space="0" w:color="auto"/>
            <w:bottom w:val="none" w:sz="0" w:space="0" w:color="auto"/>
            <w:right w:val="none" w:sz="0" w:space="0" w:color="auto"/>
          </w:divBdr>
        </w:div>
        <w:div w:id="1107894284">
          <w:marLeft w:val="480"/>
          <w:marRight w:val="0"/>
          <w:marTop w:val="0"/>
          <w:marBottom w:val="0"/>
          <w:divBdr>
            <w:top w:val="none" w:sz="0" w:space="0" w:color="auto"/>
            <w:left w:val="none" w:sz="0" w:space="0" w:color="auto"/>
            <w:bottom w:val="none" w:sz="0" w:space="0" w:color="auto"/>
            <w:right w:val="none" w:sz="0" w:space="0" w:color="auto"/>
          </w:divBdr>
        </w:div>
        <w:div w:id="32266306">
          <w:marLeft w:val="480"/>
          <w:marRight w:val="0"/>
          <w:marTop w:val="0"/>
          <w:marBottom w:val="0"/>
          <w:divBdr>
            <w:top w:val="none" w:sz="0" w:space="0" w:color="auto"/>
            <w:left w:val="none" w:sz="0" w:space="0" w:color="auto"/>
            <w:bottom w:val="none" w:sz="0" w:space="0" w:color="auto"/>
            <w:right w:val="none" w:sz="0" w:space="0" w:color="auto"/>
          </w:divBdr>
        </w:div>
        <w:div w:id="1852139116">
          <w:marLeft w:val="480"/>
          <w:marRight w:val="0"/>
          <w:marTop w:val="0"/>
          <w:marBottom w:val="0"/>
          <w:divBdr>
            <w:top w:val="none" w:sz="0" w:space="0" w:color="auto"/>
            <w:left w:val="none" w:sz="0" w:space="0" w:color="auto"/>
            <w:bottom w:val="none" w:sz="0" w:space="0" w:color="auto"/>
            <w:right w:val="none" w:sz="0" w:space="0" w:color="auto"/>
          </w:divBdr>
        </w:div>
      </w:divsChild>
    </w:div>
    <w:div w:id="1407150205">
      <w:bodyDiv w:val="1"/>
      <w:marLeft w:val="0"/>
      <w:marRight w:val="0"/>
      <w:marTop w:val="0"/>
      <w:marBottom w:val="0"/>
      <w:divBdr>
        <w:top w:val="none" w:sz="0" w:space="0" w:color="auto"/>
        <w:left w:val="none" w:sz="0" w:space="0" w:color="auto"/>
        <w:bottom w:val="none" w:sz="0" w:space="0" w:color="auto"/>
        <w:right w:val="none" w:sz="0" w:space="0" w:color="auto"/>
      </w:divBdr>
    </w:div>
    <w:div w:id="1408380747">
      <w:bodyDiv w:val="1"/>
      <w:marLeft w:val="0"/>
      <w:marRight w:val="0"/>
      <w:marTop w:val="0"/>
      <w:marBottom w:val="0"/>
      <w:divBdr>
        <w:top w:val="none" w:sz="0" w:space="0" w:color="auto"/>
        <w:left w:val="none" w:sz="0" w:space="0" w:color="auto"/>
        <w:bottom w:val="none" w:sz="0" w:space="0" w:color="auto"/>
        <w:right w:val="none" w:sz="0" w:space="0" w:color="auto"/>
      </w:divBdr>
    </w:div>
    <w:div w:id="1410156252">
      <w:bodyDiv w:val="1"/>
      <w:marLeft w:val="0"/>
      <w:marRight w:val="0"/>
      <w:marTop w:val="0"/>
      <w:marBottom w:val="0"/>
      <w:divBdr>
        <w:top w:val="none" w:sz="0" w:space="0" w:color="auto"/>
        <w:left w:val="none" w:sz="0" w:space="0" w:color="auto"/>
        <w:bottom w:val="none" w:sz="0" w:space="0" w:color="auto"/>
        <w:right w:val="none" w:sz="0" w:space="0" w:color="auto"/>
      </w:divBdr>
      <w:divsChild>
        <w:div w:id="1565019790">
          <w:marLeft w:val="480"/>
          <w:marRight w:val="0"/>
          <w:marTop w:val="0"/>
          <w:marBottom w:val="0"/>
          <w:divBdr>
            <w:top w:val="none" w:sz="0" w:space="0" w:color="auto"/>
            <w:left w:val="none" w:sz="0" w:space="0" w:color="auto"/>
            <w:bottom w:val="none" w:sz="0" w:space="0" w:color="auto"/>
            <w:right w:val="none" w:sz="0" w:space="0" w:color="auto"/>
          </w:divBdr>
        </w:div>
        <w:div w:id="1216772976">
          <w:marLeft w:val="480"/>
          <w:marRight w:val="0"/>
          <w:marTop w:val="0"/>
          <w:marBottom w:val="0"/>
          <w:divBdr>
            <w:top w:val="none" w:sz="0" w:space="0" w:color="auto"/>
            <w:left w:val="none" w:sz="0" w:space="0" w:color="auto"/>
            <w:bottom w:val="none" w:sz="0" w:space="0" w:color="auto"/>
            <w:right w:val="none" w:sz="0" w:space="0" w:color="auto"/>
          </w:divBdr>
        </w:div>
        <w:div w:id="319776979">
          <w:marLeft w:val="480"/>
          <w:marRight w:val="0"/>
          <w:marTop w:val="0"/>
          <w:marBottom w:val="0"/>
          <w:divBdr>
            <w:top w:val="none" w:sz="0" w:space="0" w:color="auto"/>
            <w:left w:val="none" w:sz="0" w:space="0" w:color="auto"/>
            <w:bottom w:val="none" w:sz="0" w:space="0" w:color="auto"/>
            <w:right w:val="none" w:sz="0" w:space="0" w:color="auto"/>
          </w:divBdr>
        </w:div>
        <w:div w:id="470707427">
          <w:marLeft w:val="480"/>
          <w:marRight w:val="0"/>
          <w:marTop w:val="0"/>
          <w:marBottom w:val="0"/>
          <w:divBdr>
            <w:top w:val="none" w:sz="0" w:space="0" w:color="auto"/>
            <w:left w:val="none" w:sz="0" w:space="0" w:color="auto"/>
            <w:bottom w:val="none" w:sz="0" w:space="0" w:color="auto"/>
            <w:right w:val="none" w:sz="0" w:space="0" w:color="auto"/>
          </w:divBdr>
        </w:div>
        <w:div w:id="1921327257">
          <w:marLeft w:val="480"/>
          <w:marRight w:val="0"/>
          <w:marTop w:val="0"/>
          <w:marBottom w:val="0"/>
          <w:divBdr>
            <w:top w:val="none" w:sz="0" w:space="0" w:color="auto"/>
            <w:left w:val="none" w:sz="0" w:space="0" w:color="auto"/>
            <w:bottom w:val="none" w:sz="0" w:space="0" w:color="auto"/>
            <w:right w:val="none" w:sz="0" w:space="0" w:color="auto"/>
          </w:divBdr>
        </w:div>
        <w:div w:id="724454591">
          <w:marLeft w:val="480"/>
          <w:marRight w:val="0"/>
          <w:marTop w:val="0"/>
          <w:marBottom w:val="0"/>
          <w:divBdr>
            <w:top w:val="none" w:sz="0" w:space="0" w:color="auto"/>
            <w:left w:val="none" w:sz="0" w:space="0" w:color="auto"/>
            <w:bottom w:val="none" w:sz="0" w:space="0" w:color="auto"/>
            <w:right w:val="none" w:sz="0" w:space="0" w:color="auto"/>
          </w:divBdr>
        </w:div>
        <w:div w:id="1253929014">
          <w:marLeft w:val="480"/>
          <w:marRight w:val="0"/>
          <w:marTop w:val="0"/>
          <w:marBottom w:val="0"/>
          <w:divBdr>
            <w:top w:val="none" w:sz="0" w:space="0" w:color="auto"/>
            <w:left w:val="none" w:sz="0" w:space="0" w:color="auto"/>
            <w:bottom w:val="none" w:sz="0" w:space="0" w:color="auto"/>
            <w:right w:val="none" w:sz="0" w:space="0" w:color="auto"/>
          </w:divBdr>
        </w:div>
        <w:div w:id="2142191759">
          <w:marLeft w:val="480"/>
          <w:marRight w:val="0"/>
          <w:marTop w:val="0"/>
          <w:marBottom w:val="0"/>
          <w:divBdr>
            <w:top w:val="none" w:sz="0" w:space="0" w:color="auto"/>
            <w:left w:val="none" w:sz="0" w:space="0" w:color="auto"/>
            <w:bottom w:val="none" w:sz="0" w:space="0" w:color="auto"/>
            <w:right w:val="none" w:sz="0" w:space="0" w:color="auto"/>
          </w:divBdr>
        </w:div>
        <w:div w:id="992174793">
          <w:marLeft w:val="480"/>
          <w:marRight w:val="0"/>
          <w:marTop w:val="0"/>
          <w:marBottom w:val="0"/>
          <w:divBdr>
            <w:top w:val="none" w:sz="0" w:space="0" w:color="auto"/>
            <w:left w:val="none" w:sz="0" w:space="0" w:color="auto"/>
            <w:bottom w:val="none" w:sz="0" w:space="0" w:color="auto"/>
            <w:right w:val="none" w:sz="0" w:space="0" w:color="auto"/>
          </w:divBdr>
        </w:div>
      </w:divsChild>
    </w:div>
    <w:div w:id="1438603640">
      <w:bodyDiv w:val="1"/>
      <w:marLeft w:val="0"/>
      <w:marRight w:val="0"/>
      <w:marTop w:val="0"/>
      <w:marBottom w:val="0"/>
      <w:divBdr>
        <w:top w:val="none" w:sz="0" w:space="0" w:color="auto"/>
        <w:left w:val="none" w:sz="0" w:space="0" w:color="auto"/>
        <w:bottom w:val="none" w:sz="0" w:space="0" w:color="auto"/>
        <w:right w:val="none" w:sz="0" w:space="0" w:color="auto"/>
      </w:divBdr>
      <w:divsChild>
        <w:div w:id="991568804">
          <w:marLeft w:val="480"/>
          <w:marRight w:val="0"/>
          <w:marTop w:val="0"/>
          <w:marBottom w:val="0"/>
          <w:divBdr>
            <w:top w:val="none" w:sz="0" w:space="0" w:color="auto"/>
            <w:left w:val="none" w:sz="0" w:space="0" w:color="auto"/>
            <w:bottom w:val="none" w:sz="0" w:space="0" w:color="auto"/>
            <w:right w:val="none" w:sz="0" w:space="0" w:color="auto"/>
          </w:divBdr>
        </w:div>
        <w:div w:id="1376931454">
          <w:marLeft w:val="480"/>
          <w:marRight w:val="0"/>
          <w:marTop w:val="0"/>
          <w:marBottom w:val="0"/>
          <w:divBdr>
            <w:top w:val="none" w:sz="0" w:space="0" w:color="auto"/>
            <w:left w:val="none" w:sz="0" w:space="0" w:color="auto"/>
            <w:bottom w:val="none" w:sz="0" w:space="0" w:color="auto"/>
            <w:right w:val="none" w:sz="0" w:space="0" w:color="auto"/>
          </w:divBdr>
        </w:div>
      </w:divsChild>
    </w:div>
    <w:div w:id="1449737902">
      <w:bodyDiv w:val="1"/>
      <w:marLeft w:val="0"/>
      <w:marRight w:val="0"/>
      <w:marTop w:val="0"/>
      <w:marBottom w:val="0"/>
      <w:divBdr>
        <w:top w:val="none" w:sz="0" w:space="0" w:color="auto"/>
        <w:left w:val="none" w:sz="0" w:space="0" w:color="auto"/>
        <w:bottom w:val="none" w:sz="0" w:space="0" w:color="auto"/>
        <w:right w:val="none" w:sz="0" w:space="0" w:color="auto"/>
      </w:divBdr>
    </w:div>
    <w:div w:id="1463697239">
      <w:bodyDiv w:val="1"/>
      <w:marLeft w:val="0"/>
      <w:marRight w:val="0"/>
      <w:marTop w:val="0"/>
      <w:marBottom w:val="0"/>
      <w:divBdr>
        <w:top w:val="none" w:sz="0" w:space="0" w:color="auto"/>
        <w:left w:val="none" w:sz="0" w:space="0" w:color="auto"/>
        <w:bottom w:val="none" w:sz="0" w:space="0" w:color="auto"/>
        <w:right w:val="none" w:sz="0" w:space="0" w:color="auto"/>
      </w:divBdr>
      <w:divsChild>
        <w:div w:id="113524088">
          <w:marLeft w:val="480"/>
          <w:marRight w:val="0"/>
          <w:marTop w:val="0"/>
          <w:marBottom w:val="0"/>
          <w:divBdr>
            <w:top w:val="none" w:sz="0" w:space="0" w:color="auto"/>
            <w:left w:val="none" w:sz="0" w:space="0" w:color="auto"/>
            <w:bottom w:val="none" w:sz="0" w:space="0" w:color="auto"/>
            <w:right w:val="none" w:sz="0" w:space="0" w:color="auto"/>
          </w:divBdr>
        </w:div>
        <w:div w:id="1053429143">
          <w:marLeft w:val="480"/>
          <w:marRight w:val="0"/>
          <w:marTop w:val="0"/>
          <w:marBottom w:val="0"/>
          <w:divBdr>
            <w:top w:val="none" w:sz="0" w:space="0" w:color="auto"/>
            <w:left w:val="none" w:sz="0" w:space="0" w:color="auto"/>
            <w:bottom w:val="none" w:sz="0" w:space="0" w:color="auto"/>
            <w:right w:val="none" w:sz="0" w:space="0" w:color="auto"/>
          </w:divBdr>
        </w:div>
        <w:div w:id="1780568330">
          <w:marLeft w:val="480"/>
          <w:marRight w:val="0"/>
          <w:marTop w:val="0"/>
          <w:marBottom w:val="0"/>
          <w:divBdr>
            <w:top w:val="none" w:sz="0" w:space="0" w:color="auto"/>
            <w:left w:val="none" w:sz="0" w:space="0" w:color="auto"/>
            <w:bottom w:val="none" w:sz="0" w:space="0" w:color="auto"/>
            <w:right w:val="none" w:sz="0" w:space="0" w:color="auto"/>
          </w:divBdr>
        </w:div>
        <w:div w:id="315259790">
          <w:marLeft w:val="480"/>
          <w:marRight w:val="0"/>
          <w:marTop w:val="0"/>
          <w:marBottom w:val="0"/>
          <w:divBdr>
            <w:top w:val="none" w:sz="0" w:space="0" w:color="auto"/>
            <w:left w:val="none" w:sz="0" w:space="0" w:color="auto"/>
            <w:bottom w:val="none" w:sz="0" w:space="0" w:color="auto"/>
            <w:right w:val="none" w:sz="0" w:space="0" w:color="auto"/>
          </w:divBdr>
        </w:div>
        <w:div w:id="432866224">
          <w:marLeft w:val="480"/>
          <w:marRight w:val="0"/>
          <w:marTop w:val="0"/>
          <w:marBottom w:val="0"/>
          <w:divBdr>
            <w:top w:val="none" w:sz="0" w:space="0" w:color="auto"/>
            <w:left w:val="none" w:sz="0" w:space="0" w:color="auto"/>
            <w:bottom w:val="none" w:sz="0" w:space="0" w:color="auto"/>
            <w:right w:val="none" w:sz="0" w:space="0" w:color="auto"/>
          </w:divBdr>
        </w:div>
        <w:div w:id="1925454778">
          <w:marLeft w:val="480"/>
          <w:marRight w:val="0"/>
          <w:marTop w:val="0"/>
          <w:marBottom w:val="0"/>
          <w:divBdr>
            <w:top w:val="none" w:sz="0" w:space="0" w:color="auto"/>
            <w:left w:val="none" w:sz="0" w:space="0" w:color="auto"/>
            <w:bottom w:val="none" w:sz="0" w:space="0" w:color="auto"/>
            <w:right w:val="none" w:sz="0" w:space="0" w:color="auto"/>
          </w:divBdr>
        </w:div>
        <w:div w:id="992297419">
          <w:marLeft w:val="480"/>
          <w:marRight w:val="0"/>
          <w:marTop w:val="0"/>
          <w:marBottom w:val="0"/>
          <w:divBdr>
            <w:top w:val="none" w:sz="0" w:space="0" w:color="auto"/>
            <w:left w:val="none" w:sz="0" w:space="0" w:color="auto"/>
            <w:bottom w:val="none" w:sz="0" w:space="0" w:color="auto"/>
            <w:right w:val="none" w:sz="0" w:space="0" w:color="auto"/>
          </w:divBdr>
        </w:div>
        <w:div w:id="863329097">
          <w:marLeft w:val="480"/>
          <w:marRight w:val="0"/>
          <w:marTop w:val="0"/>
          <w:marBottom w:val="0"/>
          <w:divBdr>
            <w:top w:val="none" w:sz="0" w:space="0" w:color="auto"/>
            <w:left w:val="none" w:sz="0" w:space="0" w:color="auto"/>
            <w:bottom w:val="none" w:sz="0" w:space="0" w:color="auto"/>
            <w:right w:val="none" w:sz="0" w:space="0" w:color="auto"/>
          </w:divBdr>
        </w:div>
        <w:div w:id="384762182">
          <w:marLeft w:val="480"/>
          <w:marRight w:val="0"/>
          <w:marTop w:val="0"/>
          <w:marBottom w:val="0"/>
          <w:divBdr>
            <w:top w:val="none" w:sz="0" w:space="0" w:color="auto"/>
            <w:left w:val="none" w:sz="0" w:space="0" w:color="auto"/>
            <w:bottom w:val="none" w:sz="0" w:space="0" w:color="auto"/>
            <w:right w:val="none" w:sz="0" w:space="0" w:color="auto"/>
          </w:divBdr>
        </w:div>
      </w:divsChild>
    </w:div>
    <w:div w:id="1477185342">
      <w:bodyDiv w:val="1"/>
      <w:marLeft w:val="0"/>
      <w:marRight w:val="0"/>
      <w:marTop w:val="0"/>
      <w:marBottom w:val="0"/>
      <w:divBdr>
        <w:top w:val="none" w:sz="0" w:space="0" w:color="auto"/>
        <w:left w:val="none" w:sz="0" w:space="0" w:color="auto"/>
        <w:bottom w:val="none" w:sz="0" w:space="0" w:color="auto"/>
        <w:right w:val="none" w:sz="0" w:space="0" w:color="auto"/>
      </w:divBdr>
    </w:div>
    <w:div w:id="1511751378">
      <w:bodyDiv w:val="1"/>
      <w:marLeft w:val="0"/>
      <w:marRight w:val="0"/>
      <w:marTop w:val="0"/>
      <w:marBottom w:val="0"/>
      <w:divBdr>
        <w:top w:val="none" w:sz="0" w:space="0" w:color="auto"/>
        <w:left w:val="none" w:sz="0" w:space="0" w:color="auto"/>
        <w:bottom w:val="none" w:sz="0" w:space="0" w:color="auto"/>
        <w:right w:val="none" w:sz="0" w:space="0" w:color="auto"/>
      </w:divBdr>
    </w:div>
    <w:div w:id="15184235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398">
          <w:marLeft w:val="480"/>
          <w:marRight w:val="0"/>
          <w:marTop w:val="0"/>
          <w:marBottom w:val="0"/>
          <w:divBdr>
            <w:top w:val="none" w:sz="0" w:space="0" w:color="auto"/>
            <w:left w:val="none" w:sz="0" w:space="0" w:color="auto"/>
            <w:bottom w:val="none" w:sz="0" w:space="0" w:color="auto"/>
            <w:right w:val="none" w:sz="0" w:space="0" w:color="auto"/>
          </w:divBdr>
        </w:div>
        <w:div w:id="869996261">
          <w:marLeft w:val="480"/>
          <w:marRight w:val="0"/>
          <w:marTop w:val="0"/>
          <w:marBottom w:val="0"/>
          <w:divBdr>
            <w:top w:val="none" w:sz="0" w:space="0" w:color="auto"/>
            <w:left w:val="none" w:sz="0" w:space="0" w:color="auto"/>
            <w:bottom w:val="none" w:sz="0" w:space="0" w:color="auto"/>
            <w:right w:val="none" w:sz="0" w:space="0" w:color="auto"/>
          </w:divBdr>
        </w:div>
        <w:div w:id="1891381770">
          <w:marLeft w:val="480"/>
          <w:marRight w:val="0"/>
          <w:marTop w:val="0"/>
          <w:marBottom w:val="0"/>
          <w:divBdr>
            <w:top w:val="none" w:sz="0" w:space="0" w:color="auto"/>
            <w:left w:val="none" w:sz="0" w:space="0" w:color="auto"/>
            <w:bottom w:val="none" w:sz="0" w:space="0" w:color="auto"/>
            <w:right w:val="none" w:sz="0" w:space="0" w:color="auto"/>
          </w:divBdr>
        </w:div>
        <w:div w:id="906499303">
          <w:marLeft w:val="480"/>
          <w:marRight w:val="0"/>
          <w:marTop w:val="0"/>
          <w:marBottom w:val="0"/>
          <w:divBdr>
            <w:top w:val="none" w:sz="0" w:space="0" w:color="auto"/>
            <w:left w:val="none" w:sz="0" w:space="0" w:color="auto"/>
            <w:bottom w:val="none" w:sz="0" w:space="0" w:color="auto"/>
            <w:right w:val="none" w:sz="0" w:space="0" w:color="auto"/>
          </w:divBdr>
        </w:div>
        <w:div w:id="2083137452">
          <w:marLeft w:val="480"/>
          <w:marRight w:val="0"/>
          <w:marTop w:val="0"/>
          <w:marBottom w:val="0"/>
          <w:divBdr>
            <w:top w:val="none" w:sz="0" w:space="0" w:color="auto"/>
            <w:left w:val="none" w:sz="0" w:space="0" w:color="auto"/>
            <w:bottom w:val="none" w:sz="0" w:space="0" w:color="auto"/>
            <w:right w:val="none" w:sz="0" w:space="0" w:color="auto"/>
          </w:divBdr>
        </w:div>
        <w:div w:id="2046976029">
          <w:marLeft w:val="480"/>
          <w:marRight w:val="0"/>
          <w:marTop w:val="0"/>
          <w:marBottom w:val="0"/>
          <w:divBdr>
            <w:top w:val="none" w:sz="0" w:space="0" w:color="auto"/>
            <w:left w:val="none" w:sz="0" w:space="0" w:color="auto"/>
            <w:bottom w:val="none" w:sz="0" w:space="0" w:color="auto"/>
            <w:right w:val="none" w:sz="0" w:space="0" w:color="auto"/>
          </w:divBdr>
        </w:div>
        <w:div w:id="1263224084">
          <w:marLeft w:val="480"/>
          <w:marRight w:val="0"/>
          <w:marTop w:val="0"/>
          <w:marBottom w:val="0"/>
          <w:divBdr>
            <w:top w:val="none" w:sz="0" w:space="0" w:color="auto"/>
            <w:left w:val="none" w:sz="0" w:space="0" w:color="auto"/>
            <w:bottom w:val="none" w:sz="0" w:space="0" w:color="auto"/>
            <w:right w:val="none" w:sz="0" w:space="0" w:color="auto"/>
          </w:divBdr>
        </w:div>
        <w:div w:id="624506687">
          <w:marLeft w:val="480"/>
          <w:marRight w:val="0"/>
          <w:marTop w:val="0"/>
          <w:marBottom w:val="0"/>
          <w:divBdr>
            <w:top w:val="none" w:sz="0" w:space="0" w:color="auto"/>
            <w:left w:val="none" w:sz="0" w:space="0" w:color="auto"/>
            <w:bottom w:val="none" w:sz="0" w:space="0" w:color="auto"/>
            <w:right w:val="none" w:sz="0" w:space="0" w:color="auto"/>
          </w:divBdr>
        </w:div>
        <w:div w:id="1912353202">
          <w:marLeft w:val="480"/>
          <w:marRight w:val="0"/>
          <w:marTop w:val="0"/>
          <w:marBottom w:val="0"/>
          <w:divBdr>
            <w:top w:val="none" w:sz="0" w:space="0" w:color="auto"/>
            <w:left w:val="none" w:sz="0" w:space="0" w:color="auto"/>
            <w:bottom w:val="none" w:sz="0" w:space="0" w:color="auto"/>
            <w:right w:val="none" w:sz="0" w:space="0" w:color="auto"/>
          </w:divBdr>
        </w:div>
        <w:div w:id="474951043">
          <w:marLeft w:val="480"/>
          <w:marRight w:val="0"/>
          <w:marTop w:val="0"/>
          <w:marBottom w:val="0"/>
          <w:divBdr>
            <w:top w:val="none" w:sz="0" w:space="0" w:color="auto"/>
            <w:left w:val="none" w:sz="0" w:space="0" w:color="auto"/>
            <w:bottom w:val="none" w:sz="0" w:space="0" w:color="auto"/>
            <w:right w:val="none" w:sz="0" w:space="0" w:color="auto"/>
          </w:divBdr>
        </w:div>
        <w:div w:id="85616681">
          <w:marLeft w:val="480"/>
          <w:marRight w:val="0"/>
          <w:marTop w:val="0"/>
          <w:marBottom w:val="0"/>
          <w:divBdr>
            <w:top w:val="none" w:sz="0" w:space="0" w:color="auto"/>
            <w:left w:val="none" w:sz="0" w:space="0" w:color="auto"/>
            <w:bottom w:val="none" w:sz="0" w:space="0" w:color="auto"/>
            <w:right w:val="none" w:sz="0" w:space="0" w:color="auto"/>
          </w:divBdr>
        </w:div>
        <w:div w:id="266736935">
          <w:marLeft w:val="480"/>
          <w:marRight w:val="0"/>
          <w:marTop w:val="0"/>
          <w:marBottom w:val="0"/>
          <w:divBdr>
            <w:top w:val="none" w:sz="0" w:space="0" w:color="auto"/>
            <w:left w:val="none" w:sz="0" w:space="0" w:color="auto"/>
            <w:bottom w:val="none" w:sz="0" w:space="0" w:color="auto"/>
            <w:right w:val="none" w:sz="0" w:space="0" w:color="auto"/>
          </w:divBdr>
        </w:div>
        <w:div w:id="2027752231">
          <w:marLeft w:val="480"/>
          <w:marRight w:val="0"/>
          <w:marTop w:val="0"/>
          <w:marBottom w:val="0"/>
          <w:divBdr>
            <w:top w:val="none" w:sz="0" w:space="0" w:color="auto"/>
            <w:left w:val="none" w:sz="0" w:space="0" w:color="auto"/>
            <w:bottom w:val="none" w:sz="0" w:space="0" w:color="auto"/>
            <w:right w:val="none" w:sz="0" w:space="0" w:color="auto"/>
          </w:divBdr>
        </w:div>
        <w:div w:id="1534535615">
          <w:marLeft w:val="480"/>
          <w:marRight w:val="0"/>
          <w:marTop w:val="0"/>
          <w:marBottom w:val="0"/>
          <w:divBdr>
            <w:top w:val="none" w:sz="0" w:space="0" w:color="auto"/>
            <w:left w:val="none" w:sz="0" w:space="0" w:color="auto"/>
            <w:bottom w:val="none" w:sz="0" w:space="0" w:color="auto"/>
            <w:right w:val="none" w:sz="0" w:space="0" w:color="auto"/>
          </w:divBdr>
        </w:div>
      </w:divsChild>
    </w:div>
    <w:div w:id="1524173621">
      <w:bodyDiv w:val="1"/>
      <w:marLeft w:val="0"/>
      <w:marRight w:val="0"/>
      <w:marTop w:val="0"/>
      <w:marBottom w:val="0"/>
      <w:divBdr>
        <w:top w:val="none" w:sz="0" w:space="0" w:color="auto"/>
        <w:left w:val="none" w:sz="0" w:space="0" w:color="auto"/>
        <w:bottom w:val="none" w:sz="0" w:space="0" w:color="auto"/>
        <w:right w:val="none" w:sz="0" w:space="0" w:color="auto"/>
      </w:divBdr>
      <w:divsChild>
        <w:div w:id="912203103">
          <w:marLeft w:val="0"/>
          <w:marRight w:val="0"/>
          <w:marTop w:val="0"/>
          <w:marBottom w:val="0"/>
          <w:divBdr>
            <w:top w:val="none" w:sz="0" w:space="0" w:color="auto"/>
            <w:left w:val="none" w:sz="0" w:space="0" w:color="auto"/>
            <w:bottom w:val="none" w:sz="0" w:space="0" w:color="auto"/>
            <w:right w:val="none" w:sz="0" w:space="0" w:color="auto"/>
          </w:divBdr>
        </w:div>
        <w:div w:id="1530796625">
          <w:marLeft w:val="0"/>
          <w:marRight w:val="0"/>
          <w:marTop w:val="0"/>
          <w:marBottom w:val="0"/>
          <w:divBdr>
            <w:top w:val="none" w:sz="0" w:space="0" w:color="auto"/>
            <w:left w:val="none" w:sz="0" w:space="0" w:color="auto"/>
            <w:bottom w:val="none" w:sz="0" w:space="0" w:color="auto"/>
            <w:right w:val="none" w:sz="0" w:space="0" w:color="auto"/>
          </w:divBdr>
        </w:div>
        <w:div w:id="874663014">
          <w:marLeft w:val="0"/>
          <w:marRight w:val="0"/>
          <w:marTop w:val="0"/>
          <w:marBottom w:val="0"/>
          <w:divBdr>
            <w:top w:val="none" w:sz="0" w:space="0" w:color="auto"/>
            <w:left w:val="none" w:sz="0" w:space="0" w:color="auto"/>
            <w:bottom w:val="none" w:sz="0" w:space="0" w:color="auto"/>
            <w:right w:val="none" w:sz="0" w:space="0" w:color="auto"/>
          </w:divBdr>
        </w:div>
        <w:div w:id="2034574382">
          <w:marLeft w:val="0"/>
          <w:marRight w:val="0"/>
          <w:marTop w:val="0"/>
          <w:marBottom w:val="0"/>
          <w:divBdr>
            <w:top w:val="none" w:sz="0" w:space="0" w:color="auto"/>
            <w:left w:val="none" w:sz="0" w:space="0" w:color="auto"/>
            <w:bottom w:val="none" w:sz="0" w:space="0" w:color="auto"/>
            <w:right w:val="none" w:sz="0" w:space="0" w:color="auto"/>
          </w:divBdr>
        </w:div>
        <w:div w:id="481117514">
          <w:marLeft w:val="0"/>
          <w:marRight w:val="0"/>
          <w:marTop w:val="0"/>
          <w:marBottom w:val="0"/>
          <w:divBdr>
            <w:top w:val="none" w:sz="0" w:space="0" w:color="auto"/>
            <w:left w:val="none" w:sz="0" w:space="0" w:color="auto"/>
            <w:bottom w:val="none" w:sz="0" w:space="0" w:color="auto"/>
            <w:right w:val="none" w:sz="0" w:space="0" w:color="auto"/>
          </w:divBdr>
        </w:div>
        <w:div w:id="871385700">
          <w:marLeft w:val="0"/>
          <w:marRight w:val="0"/>
          <w:marTop w:val="0"/>
          <w:marBottom w:val="0"/>
          <w:divBdr>
            <w:top w:val="none" w:sz="0" w:space="0" w:color="auto"/>
            <w:left w:val="none" w:sz="0" w:space="0" w:color="auto"/>
            <w:bottom w:val="none" w:sz="0" w:space="0" w:color="auto"/>
            <w:right w:val="none" w:sz="0" w:space="0" w:color="auto"/>
          </w:divBdr>
        </w:div>
        <w:div w:id="1873809446">
          <w:marLeft w:val="0"/>
          <w:marRight w:val="0"/>
          <w:marTop w:val="0"/>
          <w:marBottom w:val="0"/>
          <w:divBdr>
            <w:top w:val="none" w:sz="0" w:space="0" w:color="auto"/>
            <w:left w:val="none" w:sz="0" w:space="0" w:color="auto"/>
            <w:bottom w:val="none" w:sz="0" w:space="0" w:color="auto"/>
            <w:right w:val="none" w:sz="0" w:space="0" w:color="auto"/>
          </w:divBdr>
        </w:div>
        <w:div w:id="375156690">
          <w:marLeft w:val="0"/>
          <w:marRight w:val="0"/>
          <w:marTop w:val="0"/>
          <w:marBottom w:val="0"/>
          <w:divBdr>
            <w:top w:val="none" w:sz="0" w:space="0" w:color="auto"/>
            <w:left w:val="none" w:sz="0" w:space="0" w:color="auto"/>
            <w:bottom w:val="none" w:sz="0" w:space="0" w:color="auto"/>
            <w:right w:val="none" w:sz="0" w:space="0" w:color="auto"/>
          </w:divBdr>
        </w:div>
        <w:div w:id="111676284">
          <w:marLeft w:val="0"/>
          <w:marRight w:val="0"/>
          <w:marTop w:val="0"/>
          <w:marBottom w:val="0"/>
          <w:divBdr>
            <w:top w:val="none" w:sz="0" w:space="0" w:color="auto"/>
            <w:left w:val="none" w:sz="0" w:space="0" w:color="auto"/>
            <w:bottom w:val="none" w:sz="0" w:space="0" w:color="auto"/>
            <w:right w:val="none" w:sz="0" w:space="0" w:color="auto"/>
          </w:divBdr>
        </w:div>
        <w:div w:id="623467119">
          <w:marLeft w:val="0"/>
          <w:marRight w:val="0"/>
          <w:marTop w:val="0"/>
          <w:marBottom w:val="0"/>
          <w:divBdr>
            <w:top w:val="none" w:sz="0" w:space="0" w:color="auto"/>
            <w:left w:val="none" w:sz="0" w:space="0" w:color="auto"/>
            <w:bottom w:val="none" w:sz="0" w:space="0" w:color="auto"/>
            <w:right w:val="none" w:sz="0" w:space="0" w:color="auto"/>
          </w:divBdr>
        </w:div>
        <w:div w:id="1902862310">
          <w:marLeft w:val="0"/>
          <w:marRight w:val="0"/>
          <w:marTop w:val="0"/>
          <w:marBottom w:val="0"/>
          <w:divBdr>
            <w:top w:val="none" w:sz="0" w:space="0" w:color="auto"/>
            <w:left w:val="none" w:sz="0" w:space="0" w:color="auto"/>
            <w:bottom w:val="none" w:sz="0" w:space="0" w:color="auto"/>
            <w:right w:val="none" w:sz="0" w:space="0" w:color="auto"/>
          </w:divBdr>
        </w:div>
        <w:div w:id="316685519">
          <w:marLeft w:val="0"/>
          <w:marRight w:val="0"/>
          <w:marTop w:val="0"/>
          <w:marBottom w:val="0"/>
          <w:divBdr>
            <w:top w:val="none" w:sz="0" w:space="0" w:color="auto"/>
            <w:left w:val="none" w:sz="0" w:space="0" w:color="auto"/>
            <w:bottom w:val="none" w:sz="0" w:space="0" w:color="auto"/>
            <w:right w:val="none" w:sz="0" w:space="0" w:color="auto"/>
          </w:divBdr>
        </w:div>
      </w:divsChild>
    </w:div>
    <w:div w:id="1528448866">
      <w:bodyDiv w:val="1"/>
      <w:marLeft w:val="0"/>
      <w:marRight w:val="0"/>
      <w:marTop w:val="0"/>
      <w:marBottom w:val="0"/>
      <w:divBdr>
        <w:top w:val="none" w:sz="0" w:space="0" w:color="auto"/>
        <w:left w:val="none" w:sz="0" w:space="0" w:color="auto"/>
        <w:bottom w:val="none" w:sz="0" w:space="0" w:color="auto"/>
        <w:right w:val="none" w:sz="0" w:space="0" w:color="auto"/>
      </w:divBdr>
      <w:divsChild>
        <w:div w:id="1100179927">
          <w:marLeft w:val="480"/>
          <w:marRight w:val="0"/>
          <w:marTop w:val="0"/>
          <w:marBottom w:val="0"/>
          <w:divBdr>
            <w:top w:val="none" w:sz="0" w:space="0" w:color="auto"/>
            <w:left w:val="none" w:sz="0" w:space="0" w:color="auto"/>
            <w:bottom w:val="none" w:sz="0" w:space="0" w:color="auto"/>
            <w:right w:val="none" w:sz="0" w:space="0" w:color="auto"/>
          </w:divBdr>
        </w:div>
        <w:div w:id="2080637014">
          <w:marLeft w:val="480"/>
          <w:marRight w:val="0"/>
          <w:marTop w:val="0"/>
          <w:marBottom w:val="0"/>
          <w:divBdr>
            <w:top w:val="none" w:sz="0" w:space="0" w:color="auto"/>
            <w:left w:val="none" w:sz="0" w:space="0" w:color="auto"/>
            <w:bottom w:val="none" w:sz="0" w:space="0" w:color="auto"/>
            <w:right w:val="none" w:sz="0" w:space="0" w:color="auto"/>
          </w:divBdr>
        </w:div>
      </w:divsChild>
    </w:div>
    <w:div w:id="1532264242">
      <w:bodyDiv w:val="1"/>
      <w:marLeft w:val="0"/>
      <w:marRight w:val="0"/>
      <w:marTop w:val="0"/>
      <w:marBottom w:val="0"/>
      <w:divBdr>
        <w:top w:val="none" w:sz="0" w:space="0" w:color="auto"/>
        <w:left w:val="none" w:sz="0" w:space="0" w:color="auto"/>
        <w:bottom w:val="none" w:sz="0" w:space="0" w:color="auto"/>
        <w:right w:val="none" w:sz="0" w:space="0" w:color="auto"/>
      </w:divBdr>
    </w:div>
    <w:div w:id="1547402927">
      <w:bodyDiv w:val="1"/>
      <w:marLeft w:val="0"/>
      <w:marRight w:val="0"/>
      <w:marTop w:val="0"/>
      <w:marBottom w:val="0"/>
      <w:divBdr>
        <w:top w:val="none" w:sz="0" w:space="0" w:color="auto"/>
        <w:left w:val="none" w:sz="0" w:space="0" w:color="auto"/>
        <w:bottom w:val="none" w:sz="0" w:space="0" w:color="auto"/>
        <w:right w:val="none" w:sz="0" w:space="0" w:color="auto"/>
      </w:divBdr>
      <w:divsChild>
        <w:div w:id="1153790601">
          <w:marLeft w:val="480"/>
          <w:marRight w:val="0"/>
          <w:marTop w:val="0"/>
          <w:marBottom w:val="0"/>
          <w:divBdr>
            <w:top w:val="none" w:sz="0" w:space="0" w:color="auto"/>
            <w:left w:val="none" w:sz="0" w:space="0" w:color="auto"/>
            <w:bottom w:val="none" w:sz="0" w:space="0" w:color="auto"/>
            <w:right w:val="none" w:sz="0" w:space="0" w:color="auto"/>
          </w:divBdr>
        </w:div>
        <w:div w:id="522086188">
          <w:marLeft w:val="480"/>
          <w:marRight w:val="0"/>
          <w:marTop w:val="0"/>
          <w:marBottom w:val="0"/>
          <w:divBdr>
            <w:top w:val="none" w:sz="0" w:space="0" w:color="auto"/>
            <w:left w:val="none" w:sz="0" w:space="0" w:color="auto"/>
            <w:bottom w:val="none" w:sz="0" w:space="0" w:color="auto"/>
            <w:right w:val="none" w:sz="0" w:space="0" w:color="auto"/>
          </w:divBdr>
        </w:div>
        <w:div w:id="884296555">
          <w:marLeft w:val="480"/>
          <w:marRight w:val="0"/>
          <w:marTop w:val="0"/>
          <w:marBottom w:val="0"/>
          <w:divBdr>
            <w:top w:val="none" w:sz="0" w:space="0" w:color="auto"/>
            <w:left w:val="none" w:sz="0" w:space="0" w:color="auto"/>
            <w:bottom w:val="none" w:sz="0" w:space="0" w:color="auto"/>
            <w:right w:val="none" w:sz="0" w:space="0" w:color="auto"/>
          </w:divBdr>
        </w:div>
        <w:div w:id="1694261188">
          <w:marLeft w:val="480"/>
          <w:marRight w:val="0"/>
          <w:marTop w:val="0"/>
          <w:marBottom w:val="0"/>
          <w:divBdr>
            <w:top w:val="none" w:sz="0" w:space="0" w:color="auto"/>
            <w:left w:val="none" w:sz="0" w:space="0" w:color="auto"/>
            <w:bottom w:val="none" w:sz="0" w:space="0" w:color="auto"/>
            <w:right w:val="none" w:sz="0" w:space="0" w:color="auto"/>
          </w:divBdr>
        </w:div>
        <w:div w:id="37708021">
          <w:marLeft w:val="480"/>
          <w:marRight w:val="0"/>
          <w:marTop w:val="0"/>
          <w:marBottom w:val="0"/>
          <w:divBdr>
            <w:top w:val="none" w:sz="0" w:space="0" w:color="auto"/>
            <w:left w:val="none" w:sz="0" w:space="0" w:color="auto"/>
            <w:bottom w:val="none" w:sz="0" w:space="0" w:color="auto"/>
            <w:right w:val="none" w:sz="0" w:space="0" w:color="auto"/>
          </w:divBdr>
        </w:div>
        <w:div w:id="968558632">
          <w:marLeft w:val="480"/>
          <w:marRight w:val="0"/>
          <w:marTop w:val="0"/>
          <w:marBottom w:val="0"/>
          <w:divBdr>
            <w:top w:val="none" w:sz="0" w:space="0" w:color="auto"/>
            <w:left w:val="none" w:sz="0" w:space="0" w:color="auto"/>
            <w:bottom w:val="none" w:sz="0" w:space="0" w:color="auto"/>
            <w:right w:val="none" w:sz="0" w:space="0" w:color="auto"/>
          </w:divBdr>
        </w:div>
        <w:div w:id="1684669944">
          <w:marLeft w:val="480"/>
          <w:marRight w:val="0"/>
          <w:marTop w:val="0"/>
          <w:marBottom w:val="0"/>
          <w:divBdr>
            <w:top w:val="none" w:sz="0" w:space="0" w:color="auto"/>
            <w:left w:val="none" w:sz="0" w:space="0" w:color="auto"/>
            <w:bottom w:val="none" w:sz="0" w:space="0" w:color="auto"/>
            <w:right w:val="none" w:sz="0" w:space="0" w:color="auto"/>
          </w:divBdr>
        </w:div>
        <w:div w:id="57440834">
          <w:marLeft w:val="480"/>
          <w:marRight w:val="0"/>
          <w:marTop w:val="0"/>
          <w:marBottom w:val="0"/>
          <w:divBdr>
            <w:top w:val="none" w:sz="0" w:space="0" w:color="auto"/>
            <w:left w:val="none" w:sz="0" w:space="0" w:color="auto"/>
            <w:bottom w:val="none" w:sz="0" w:space="0" w:color="auto"/>
            <w:right w:val="none" w:sz="0" w:space="0" w:color="auto"/>
          </w:divBdr>
        </w:div>
        <w:div w:id="1478306342">
          <w:marLeft w:val="480"/>
          <w:marRight w:val="0"/>
          <w:marTop w:val="0"/>
          <w:marBottom w:val="0"/>
          <w:divBdr>
            <w:top w:val="none" w:sz="0" w:space="0" w:color="auto"/>
            <w:left w:val="none" w:sz="0" w:space="0" w:color="auto"/>
            <w:bottom w:val="none" w:sz="0" w:space="0" w:color="auto"/>
            <w:right w:val="none" w:sz="0" w:space="0" w:color="auto"/>
          </w:divBdr>
        </w:div>
        <w:div w:id="2134706563">
          <w:marLeft w:val="480"/>
          <w:marRight w:val="0"/>
          <w:marTop w:val="0"/>
          <w:marBottom w:val="0"/>
          <w:divBdr>
            <w:top w:val="none" w:sz="0" w:space="0" w:color="auto"/>
            <w:left w:val="none" w:sz="0" w:space="0" w:color="auto"/>
            <w:bottom w:val="none" w:sz="0" w:space="0" w:color="auto"/>
            <w:right w:val="none" w:sz="0" w:space="0" w:color="auto"/>
          </w:divBdr>
        </w:div>
        <w:div w:id="1691644965">
          <w:marLeft w:val="480"/>
          <w:marRight w:val="0"/>
          <w:marTop w:val="0"/>
          <w:marBottom w:val="0"/>
          <w:divBdr>
            <w:top w:val="none" w:sz="0" w:space="0" w:color="auto"/>
            <w:left w:val="none" w:sz="0" w:space="0" w:color="auto"/>
            <w:bottom w:val="none" w:sz="0" w:space="0" w:color="auto"/>
            <w:right w:val="none" w:sz="0" w:space="0" w:color="auto"/>
          </w:divBdr>
        </w:div>
        <w:div w:id="1360010361">
          <w:marLeft w:val="480"/>
          <w:marRight w:val="0"/>
          <w:marTop w:val="0"/>
          <w:marBottom w:val="0"/>
          <w:divBdr>
            <w:top w:val="none" w:sz="0" w:space="0" w:color="auto"/>
            <w:left w:val="none" w:sz="0" w:space="0" w:color="auto"/>
            <w:bottom w:val="none" w:sz="0" w:space="0" w:color="auto"/>
            <w:right w:val="none" w:sz="0" w:space="0" w:color="auto"/>
          </w:divBdr>
        </w:div>
        <w:div w:id="1531338076">
          <w:marLeft w:val="480"/>
          <w:marRight w:val="0"/>
          <w:marTop w:val="0"/>
          <w:marBottom w:val="0"/>
          <w:divBdr>
            <w:top w:val="none" w:sz="0" w:space="0" w:color="auto"/>
            <w:left w:val="none" w:sz="0" w:space="0" w:color="auto"/>
            <w:bottom w:val="none" w:sz="0" w:space="0" w:color="auto"/>
            <w:right w:val="none" w:sz="0" w:space="0" w:color="auto"/>
          </w:divBdr>
        </w:div>
        <w:div w:id="867990405">
          <w:marLeft w:val="480"/>
          <w:marRight w:val="0"/>
          <w:marTop w:val="0"/>
          <w:marBottom w:val="0"/>
          <w:divBdr>
            <w:top w:val="none" w:sz="0" w:space="0" w:color="auto"/>
            <w:left w:val="none" w:sz="0" w:space="0" w:color="auto"/>
            <w:bottom w:val="none" w:sz="0" w:space="0" w:color="auto"/>
            <w:right w:val="none" w:sz="0" w:space="0" w:color="auto"/>
          </w:divBdr>
        </w:div>
      </w:divsChild>
    </w:div>
    <w:div w:id="1550678668">
      <w:bodyDiv w:val="1"/>
      <w:marLeft w:val="0"/>
      <w:marRight w:val="0"/>
      <w:marTop w:val="0"/>
      <w:marBottom w:val="0"/>
      <w:divBdr>
        <w:top w:val="none" w:sz="0" w:space="0" w:color="auto"/>
        <w:left w:val="none" w:sz="0" w:space="0" w:color="auto"/>
        <w:bottom w:val="none" w:sz="0" w:space="0" w:color="auto"/>
        <w:right w:val="none" w:sz="0" w:space="0" w:color="auto"/>
      </w:divBdr>
      <w:divsChild>
        <w:div w:id="1823154380">
          <w:marLeft w:val="480"/>
          <w:marRight w:val="0"/>
          <w:marTop w:val="0"/>
          <w:marBottom w:val="0"/>
          <w:divBdr>
            <w:top w:val="none" w:sz="0" w:space="0" w:color="auto"/>
            <w:left w:val="none" w:sz="0" w:space="0" w:color="auto"/>
            <w:bottom w:val="none" w:sz="0" w:space="0" w:color="auto"/>
            <w:right w:val="none" w:sz="0" w:space="0" w:color="auto"/>
          </w:divBdr>
        </w:div>
        <w:div w:id="1128203178">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488443528">
          <w:marLeft w:val="480"/>
          <w:marRight w:val="0"/>
          <w:marTop w:val="0"/>
          <w:marBottom w:val="0"/>
          <w:divBdr>
            <w:top w:val="none" w:sz="0" w:space="0" w:color="auto"/>
            <w:left w:val="none" w:sz="0" w:space="0" w:color="auto"/>
            <w:bottom w:val="none" w:sz="0" w:space="0" w:color="auto"/>
            <w:right w:val="none" w:sz="0" w:space="0" w:color="auto"/>
          </w:divBdr>
        </w:div>
        <w:div w:id="2004890979">
          <w:marLeft w:val="480"/>
          <w:marRight w:val="0"/>
          <w:marTop w:val="0"/>
          <w:marBottom w:val="0"/>
          <w:divBdr>
            <w:top w:val="none" w:sz="0" w:space="0" w:color="auto"/>
            <w:left w:val="none" w:sz="0" w:space="0" w:color="auto"/>
            <w:bottom w:val="none" w:sz="0" w:space="0" w:color="auto"/>
            <w:right w:val="none" w:sz="0" w:space="0" w:color="auto"/>
          </w:divBdr>
        </w:div>
        <w:div w:id="563637876">
          <w:marLeft w:val="480"/>
          <w:marRight w:val="0"/>
          <w:marTop w:val="0"/>
          <w:marBottom w:val="0"/>
          <w:divBdr>
            <w:top w:val="none" w:sz="0" w:space="0" w:color="auto"/>
            <w:left w:val="none" w:sz="0" w:space="0" w:color="auto"/>
            <w:bottom w:val="none" w:sz="0" w:space="0" w:color="auto"/>
            <w:right w:val="none" w:sz="0" w:space="0" w:color="auto"/>
          </w:divBdr>
        </w:div>
        <w:div w:id="276762374">
          <w:marLeft w:val="480"/>
          <w:marRight w:val="0"/>
          <w:marTop w:val="0"/>
          <w:marBottom w:val="0"/>
          <w:divBdr>
            <w:top w:val="none" w:sz="0" w:space="0" w:color="auto"/>
            <w:left w:val="none" w:sz="0" w:space="0" w:color="auto"/>
            <w:bottom w:val="none" w:sz="0" w:space="0" w:color="auto"/>
            <w:right w:val="none" w:sz="0" w:space="0" w:color="auto"/>
          </w:divBdr>
        </w:div>
        <w:div w:id="1592157171">
          <w:marLeft w:val="480"/>
          <w:marRight w:val="0"/>
          <w:marTop w:val="0"/>
          <w:marBottom w:val="0"/>
          <w:divBdr>
            <w:top w:val="none" w:sz="0" w:space="0" w:color="auto"/>
            <w:left w:val="none" w:sz="0" w:space="0" w:color="auto"/>
            <w:bottom w:val="none" w:sz="0" w:space="0" w:color="auto"/>
            <w:right w:val="none" w:sz="0" w:space="0" w:color="auto"/>
          </w:divBdr>
        </w:div>
        <w:div w:id="2052461993">
          <w:marLeft w:val="480"/>
          <w:marRight w:val="0"/>
          <w:marTop w:val="0"/>
          <w:marBottom w:val="0"/>
          <w:divBdr>
            <w:top w:val="none" w:sz="0" w:space="0" w:color="auto"/>
            <w:left w:val="none" w:sz="0" w:space="0" w:color="auto"/>
            <w:bottom w:val="none" w:sz="0" w:space="0" w:color="auto"/>
            <w:right w:val="none" w:sz="0" w:space="0" w:color="auto"/>
          </w:divBdr>
        </w:div>
        <w:div w:id="339280791">
          <w:marLeft w:val="480"/>
          <w:marRight w:val="0"/>
          <w:marTop w:val="0"/>
          <w:marBottom w:val="0"/>
          <w:divBdr>
            <w:top w:val="none" w:sz="0" w:space="0" w:color="auto"/>
            <w:left w:val="none" w:sz="0" w:space="0" w:color="auto"/>
            <w:bottom w:val="none" w:sz="0" w:space="0" w:color="auto"/>
            <w:right w:val="none" w:sz="0" w:space="0" w:color="auto"/>
          </w:divBdr>
        </w:div>
        <w:div w:id="1106731487">
          <w:marLeft w:val="480"/>
          <w:marRight w:val="0"/>
          <w:marTop w:val="0"/>
          <w:marBottom w:val="0"/>
          <w:divBdr>
            <w:top w:val="none" w:sz="0" w:space="0" w:color="auto"/>
            <w:left w:val="none" w:sz="0" w:space="0" w:color="auto"/>
            <w:bottom w:val="none" w:sz="0" w:space="0" w:color="auto"/>
            <w:right w:val="none" w:sz="0" w:space="0" w:color="auto"/>
          </w:divBdr>
        </w:div>
        <w:div w:id="1312252190">
          <w:marLeft w:val="480"/>
          <w:marRight w:val="0"/>
          <w:marTop w:val="0"/>
          <w:marBottom w:val="0"/>
          <w:divBdr>
            <w:top w:val="none" w:sz="0" w:space="0" w:color="auto"/>
            <w:left w:val="none" w:sz="0" w:space="0" w:color="auto"/>
            <w:bottom w:val="none" w:sz="0" w:space="0" w:color="auto"/>
            <w:right w:val="none" w:sz="0" w:space="0" w:color="auto"/>
          </w:divBdr>
        </w:div>
      </w:divsChild>
    </w:div>
    <w:div w:id="1551113294">
      <w:bodyDiv w:val="1"/>
      <w:marLeft w:val="0"/>
      <w:marRight w:val="0"/>
      <w:marTop w:val="0"/>
      <w:marBottom w:val="0"/>
      <w:divBdr>
        <w:top w:val="none" w:sz="0" w:space="0" w:color="auto"/>
        <w:left w:val="none" w:sz="0" w:space="0" w:color="auto"/>
        <w:bottom w:val="none" w:sz="0" w:space="0" w:color="auto"/>
        <w:right w:val="none" w:sz="0" w:space="0" w:color="auto"/>
      </w:divBdr>
    </w:div>
    <w:div w:id="1565070348">
      <w:bodyDiv w:val="1"/>
      <w:marLeft w:val="0"/>
      <w:marRight w:val="0"/>
      <w:marTop w:val="0"/>
      <w:marBottom w:val="0"/>
      <w:divBdr>
        <w:top w:val="none" w:sz="0" w:space="0" w:color="auto"/>
        <w:left w:val="none" w:sz="0" w:space="0" w:color="auto"/>
        <w:bottom w:val="none" w:sz="0" w:space="0" w:color="auto"/>
        <w:right w:val="none" w:sz="0" w:space="0" w:color="auto"/>
      </w:divBdr>
      <w:divsChild>
        <w:div w:id="2090887902">
          <w:marLeft w:val="480"/>
          <w:marRight w:val="0"/>
          <w:marTop w:val="0"/>
          <w:marBottom w:val="0"/>
          <w:divBdr>
            <w:top w:val="none" w:sz="0" w:space="0" w:color="auto"/>
            <w:left w:val="none" w:sz="0" w:space="0" w:color="auto"/>
            <w:bottom w:val="none" w:sz="0" w:space="0" w:color="auto"/>
            <w:right w:val="none" w:sz="0" w:space="0" w:color="auto"/>
          </w:divBdr>
        </w:div>
        <w:div w:id="9527835">
          <w:marLeft w:val="480"/>
          <w:marRight w:val="0"/>
          <w:marTop w:val="0"/>
          <w:marBottom w:val="0"/>
          <w:divBdr>
            <w:top w:val="none" w:sz="0" w:space="0" w:color="auto"/>
            <w:left w:val="none" w:sz="0" w:space="0" w:color="auto"/>
            <w:bottom w:val="none" w:sz="0" w:space="0" w:color="auto"/>
            <w:right w:val="none" w:sz="0" w:space="0" w:color="auto"/>
          </w:divBdr>
        </w:div>
      </w:divsChild>
    </w:div>
    <w:div w:id="1577475585">
      <w:bodyDiv w:val="1"/>
      <w:marLeft w:val="0"/>
      <w:marRight w:val="0"/>
      <w:marTop w:val="0"/>
      <w:marBottom w:val="0"/>
      <w:divBdr>
        <w:top w:val="none" w:sz="0" w:space="0" w:color="auto"/>
        <w:left w:val="none" w:sz="0" w:space="0" w:color="auto"/>
        <w:bottom w:val="none" w:sz="0" w:space="0" w:color="auto"/>
        <w:right w:val="none" w:sz="0" w:space="0" w:color="auto"/>
      </w:divBdr>
      <w:divsChild>
        <w:div w:id="941573382">
          <w:marLeft w:val="0"/>
          <w:marRight w:val="0"/>
          <w:marTop w:val="0"/>
          <w:marBottom w:val="0"/>
          <w:divBdr>
            <w:top w:val="none" w:sz="0" w:space="0" w:color="auto"/>
            <w:left w:val="none" w:sz="0" w:space="0" w:color="auto"/>
            <w:bottom w:val="none" w:sz="0" w:space="0" w:color="auto"/>
            <w:right w:val="none" w:sz="0" w:space="0" w:color="auto"/>
          </w:divBdr>
          <w:divsChild>
            <w:div w:id="553850476">
              <w:marLeft w:val="0"/>
              <w:marRight w:val="0"/>
              <w:marTop w:val="0"/>
              <w:marBottom w:val="0"/>
              <w:divBdr>
                <w:top w:val="none" w:sz="0" w:space="0" w:color="auto"/>
                <w:left w:val="none" w:sz="0" w:space="0" w:color="auto"/>
                <w:bottom w:val="none" w:sz="0" w:space="0" w:color="auto"/>
                <w:right w:val="none" w:sz="0" w:space="0" w:color="auto"/>
              </w:divBdr>
              <w:divsChild>
                <w:div w:id="43415077">
                  <w:marLeft w:val="0"/>
                  <w:marRight w:val="0"/>
                  <w:marTop w:val="0"/>
                  <w:marBottom w:val="0"/>
                  <w:divBdr>
                    <w:top w:val="none" w:sz="0" w:space="0" w:color="auto"/>
                    <w:left w:val="none" w:sz="0" w:space="0" w:color="auto"/>
                    <w:bottom w:val="none" w:sz="0" w:space="0" w:color="auto"/>
                    <w:right w:val="none" w:sz="0" w:space="0" w:color="auto"/>
                  </w:divBdr>
                  <w:divsChild>
                    <w:div w:id="139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9452">
      <w:bodyDiv w:val="1"/>
      <w:marLeft w:val="0"/>
      <w:marRight w:val="0"/>
      <w:marTop w:val="0"/>
      <w:marBottom w:val="0"/>
      <w:divBdr>
        <w:top w:val="none" w:sz="0" w:space="0" w:color="auto"/>
        <w:left w:val="none" w:sz="0" w:space="0" w:color="auto"/>
        <w:bottom w:val="none" w:sz="0" w:space="0" w:color="auto"/>
        <w:right w:val="none" w:sz="0" w:space="0" w:color="auto"/>
      </w:divBdr>
    </w:div>
    <w:div w:id="1589576095">
      <w:bodyDiv w:val="1"/>
      <w:marLeft w:val="0"/>
      <w:marRight w:val="0"/>
      <w:marTop w:val="0"/>
      <w:marBottom w:val="0"/>
      <w:divBdr>
        <w:top w:val="none" w:sz="0" w:space="0" w:color="auto"/>
        <w:left w:val="none" w:sz="0" w:space="0" w:color="auto"/>
        <w:bottom w:val="none" w:sz="0" w:space="0" w:color="auto"/>
        <w:right w:val="none" w:sz="0" w:space="0" w:color="auto"/>
      </w:divBdr>
    </w:div>
    <w:div w:id="1593271506">
      <w:bodyDiv w:val="1"/>
      <w:marLeft w:val="0"/>
      <w:marRight w:val="0"/>
      <w:marTop w:val="0"/>
      <w:marBottom w:val="0"/>
      <w:divBdr>
        <w:top w:val="none" w:sz="0" w:space="0" w:color="auto"/>
        <w:left w:val="none" w:sz="0" w:space="0" w:color="auto"/>
        <w:bottom w:val="none" w:sz="0" w:space="0" w:color="auto"/>
        <w:right w:val="none" w:sz="0" w:space="0" w:color="auto"/>
      </w:divBdr>
      <w:divsChild>
        <w:div w:id="113519932">
          <w:marLeft w:val="480"/>
          <w:marRight w:val="0"/>
          <w:marTop w:val="0"/>
          <w:marBottom w:val="0"/>
          <w:divBdr>
            <w:top w:val="none" w:sz="0" w:space="0" w:color="auto"/>
            <w:left w:val="none" w:sz="0" w:space="0" w:color="auto"/>
            <w:bottom w:val="none" w:sz="0" w:space="0" w:color="auto"/>
            <w:right w:val="none" w:sz="0" w:space="0" w:color="auto"/>
          </w:divBdr>
        </w:div>
        <w:div w:id="1732190211">
          <w:marLeft w:val="480"/>
          <w:marRight w:val="0"/>
          <w:marTop w:val="0"/>
          <w:marBottom w:val="0"/>
          <w:divBdr>
            <w:top w:val="none" w:sz="0" w:space="0" w:color="auto"/>
            <w:left w:val="none" w:sz="0" w:space="0" w:color="auto"/>
            <w:bottom w:val="none" w:sz="0" w:space="0" w:color="auto"/>
            <w:right w:val="none" w:sz="0" w:space="0" w:color="auto"/>
          </w:divBdr>
        </w:div>
        <w:div w:id="688020295">
          <w:marLeft w:val="480"/>
          <w:marRight w:val="0"/>
          <w:marTop w:val="0"/>
          <w:marBottom w:val="0"/>
          <w:divBdr>
            <w:top w:val="none" w:sz="0" w:space="0" w:color="auto"/>
            <w:left w:val="none" w:sz="0" w:space="0" w:color="auto"/>
            <w:bottom w:val="none" w:sz="0" w:space="0" w:color="auto"/>
            <w:right w:val="none" w:sz="0" w:space="0" w:color="auto"/>
          </w:divBdr>
        </w:div>
        <w:div w:id="1575162761">
          <w:marLeft w:val="480"/>
          <w:marRight w:val="0"/>
          <w:marTop w:val="0"/>
          <w:marBottom w:val="0"/>
          <w:divBdr>
            <w:top w:val="none" w:sz="0" w:space="0" w:color="auto"/>
            <w:left w:val="none" w:sz="0" w:space="0" w:color="auto"/>
            <w:bottom w:val="none" w:sz="0" w:space="0" w:color="auto"/>
            <w:right w:val="none" w:sz="0" w:space="0" w:color="auto"/>
          </w:divBdr>
        </w:div>
        <w:div w:id="1838958924">
          <w:marLeft w:val="480"/>
          <w:marRight w:val="0"/>
          <w:marTop w:val="0"/>
          <w:marBottom w:val="0"/>
          <w:divBdr>
            <w:top w:val="none" w:sz="0" w:space="0" w:color="auto"/>
            <w:left w:val="none" w:sz="0" w:space="0" w:color="auto"/>
            <w:bottom w:val="none" w:sz="0" w:space="0" w:color="auto"/>
            <w:right w:val="none" w:sz="0" w:space="0" w:color="auto"/>
          </w:divBdr>
        </w:div>
        <w:div w:id="309597852">
          <w:marLeft w:val="480"/>
          <w:marRight w:val="0"/>
          <w:marTop w:val="0"/>
          <w:marBottom w:val="0"/>
          <w:divBdr>
            <w:top w:val="none" w:sz="0" w:space="0" w:color="auto"/>
            <w:left w:val="none" w:sz="0" w:space="0" w:color="auto"/>
            <w:bottom w:val="none" w:sz="0" w:space="0" w:color="auto"/>
            <w:right w:val="none" w:sz="0" w:space="0" w:color="auto"/>
          </w:divBdr>
        </w:div>
        <w:div w:id="2090342570">
          <w:marLeft w:val="480"/>
          <w:marRight w:val="0"/>
          <w:marTop w:val="0"/>
          <w:marBottom w:val="0"/>
          <w:divBdr>
            <w:top w:val="none" w:sz="0" w:space="0" w:color="auto"/>
            <w:left w:val="none" w:sz="0" w:space="0" w:color="auto"/>
            <w:bottom w:val="none" w:sz="0" w:space="0" w:color="auto"/>
            <w:right w:val="none" w:sz="0" w:space="0" w:color="auto"/>
          </w:divBdr>
        </w:div>
        <w:div w:id="869614216">
          <w:marLeft w:val="480"/>
          <w:marRight w:val="0"/>
          <w:marTop w:val="0"/>
          <w:marBottom w:val="0"/>
          <w:divBdr>
            <w:top w:val="none" w:sz="0" w:space="0" w:color="auto"/>
            <w:left w:val="none" w:sz="0" w:space="0" w:color="auto"/>
            <w:bottom w:val="none" w:sz="0" w:space="0" w:color="auto"/>
            <w:right w:val="none" w:sz="0" w:space="0" w:color="auto"/>
          </w:divBdr>
        </w:div>
        <w:div w:id="2140341413">
          <w:marLeft w:val="480"/>
          <w:marRight w:val="0"/>
          <w:marTop w:val="0"/>
          <w:marBottom w:val="0"/>
          <w:divBdr>
            <w:top w:val="none" w:sz="0" w:space="0" w:color="auto"/>
            <w:left w:val="none" w:sz="0" w:space="0" w:color="auto"/>
            <w:bottom w:val="none" w:sz="0" w:space="0" w:color="auto"/>
            <w:right w:val="none" w:sz="0" w:space="0" w:color="auto"/>
          </w:divBdr>
        </w:div>
        <w:div w:id="611136240">
          <w:marLeft w:val="480"/>
          <w:marRight w:val="0"/>
          <w:marTop w:val="0"/>
          <w:marBottom w:val="0"/>
          <w:divBdr>
            <w:top w:val="none" w:sz="0" w:space="0" w:color="auto"/>
            <w:left w:val="none" w:sz="0" w:space="0" w:color="auto"/>
            <w:bottom w:val="none" w:sz="0" w:space="0" w:color="auto"/>
            <w:right w:val="none" w:sz="0" w:space="0" w:color="auto"/>
          </w:divBdr>
        </w:div>
        <w:div w:id="1057238351">
          <w:marLeft w:val="480"/>
          <w:marRight w:val="0"/>
          <w:marTop w:val="0"/>
          <w:marBottom w:val="0"/>
          <w:divBdr>
            <w:top w:val="none" w:sz="0" w:space="0" w:color="auto"/>
            <w:left w:val="none" w:sz="0" w:space="0" w:color="auto"/>
            <w:bottom w:val="none" w:sz="0" w:space="0" w:color="auto"/>
            <w:right w:val="none" w:sz="0" w:space="0" w:color="auto"/>
          </w:divBdr>
        </w:div>
        <w:div w:id="1060514021">
          <w:marLeft w:val="480"/>
          <w:marRight w:val="0"/>
          <w:marTop w:val="0"/>
          <w:marBottom w:val="0"/>
          <w:divBdr>
            <w:top w:val="none" w:sz="0" w:space="0" w:color="auto"/>
            <w:left w:val="none" w:sz="0" w:space="0" w:color="auto"/>
            <w:bottom w:val="none" w:sz="0" w:space="0" w:color="auto"/>
            <w:right w:val="none" w:sz="0" w:space="0" w:color="auto"/>
          </w:divBdr>
        </w:div>
        <w:div w:id="1524201842">
          <w:marLeft w:val="480"/>
          <w:marRight w:val="0"/>
          <w:marTop w:val="0"/>
          <w:marBottom w:val="0"/>
          <w:divBdr>
            <w:top w:val="none" w:sz="0" w:space="0" w:color="auto"/>
            <w:left w:val="none" w:sz="0" w:space="0" w:color="auto"/>
            <w:bottom w:val="none" w:sz="0" w:space="0" w:color="auto"/>
            <w:right w:val="none" w:sz="0" w:space="0" w:color="auto"/>
          </w:divBdr>
        </w:div>
        <w:div w:id="807743113">
          <w:marLeft w:val="480"/>
          <w:marRight w:val="0"/>
          <w:marTop w:val="0"/>
          <w:marBottom w:val="0"/>
          <w:divBdr>
            <w:top w:val="none" w:sz="0" w:space="0" w:color="auto"/>
            <w:left w:val="none" w:sz="0" w:space="0" w:color="auto"/>
            <w:bottom w:val="none" w:sz="0" w:space="0" w:color="auto"/>
            <w:right w:val="none" w:sz="0" w:space="0" w:color="auto"/>
          </w:divBdr>
        </w:div>
      </w:divsChild>
    </w:div>
    <w:div w:id="1595170014">
      <w:bodyDiv w:val="1"/>
      <w:marLeft w:val="0"/>
      <w:marRight w:val="0"/>
      <w:marTop w:val="0"/>
      <w:marBottom w:val="0"/>
      <w:divBdr>
        <w:top w:val="none" w:sz="0" w:space="0" w:color="auto"/>
        <w:left w:val="none" w:sz="0" w:space="0" w:color="auto"/>
        <w:bottom w:val="none" w:sz="0" w:space="0" w:color="auto"/>
        <w:right w:val="none" w:sz="0" w:space="0" w:color="auto"/>
      </w:divBdr>
      <w:divsChild>
        <w:div w:id="1170372746">
          <w:marLeft w:val="480"/>
          <w:marRight w:val="0"/>
          <w:marTop w:val="0"/>
          <w:marBottom w:val="0"/>
          <w:divBdr>
            <w:top w:val="none" w:sz="0" w:space="0" w:color="auto"/>
            <w:left w:val="none" w:sz="0" w:space="0" w:color="auto"/>
            <w:bottom w:val="none" w:sz="0" w:space="0" w:color="auto"/>
            <w:right w:val="none" w:sz="0" w:space="0" w:color="auto"/>
          </w:divBdr>
        </w:div>
        <w:div w:id="38096232">
          <w:marLeft w:val="480"/>
          <w:marRight w:val="0"/>
          <w:marTop w:val="0"/>
          <w:marBottom w:val="0"/>
          <w:divBdr>
            <w:top w:val="none" w:sz="0" w:space="0" w:color="auto"/>
            <w:left w:val="none" w:sz="0" w:space="0" w:color="auto"/>
            <w:bottom w:val="none" w:sz="0" w:space="0" w:color="auto"/>
            <w:right w:val="none" w:sz="0" w:space="0" w:color="auto"/>
          </w:divBdr>
        </w:div>
        <w:div w:id="740712185">
          <w:marLeft w:val="480"/>
          <w:marRight w:val="0"/>
          <w:marTop w:val="0"/>
          <w:marBottom w:val="0"/>
          <w:divBdr>
            <w:top w:val="none" w:sz="0" w:space="0" w:color="auto"/>
            <w:left w:val="none" w:sz="0" w:space="0" w:color="auto"/>
            <w:bottom w:val="none" w:sz="0" w:space="0" w:color="auto"/>
            <w:right w:val="none" w:sz="0" w:space="0" w:color="auto"/>
          </w:divBdr>
        </w:div>
        <w:div w:id="176237936">
          <w:marLeft w:val="480"/>
          <w:marRight w:val="0"/>
          <w:marTop w:val="0"/>
          <w:marBottom w:val="0"/>
          <w:divBdr>
            <w:top w:val="none" w:sz="0" w:space="0" w:color="auto"/>
            <w:left w:val="none" w:sz="0" w:space="0" w:color="auto"/>
            <w:bottom w:val="none" w:sz="0" w:space="0" w:color="auto"/>
            <w:right w:val="none" w:sz="0" w:space="0" w:color="auto"/>
          </w:divBdr>
        </w:div>
        <w:div w:id="751394811">
          <w:marLeft w:val="480"/>
          <w:marRight w:val="0"/>
          <w:marTop w:val="0"/>
          <w:marBottom w:val="0"/>
          <w:divBdr>
            <w:top w:val="none" w:sz="0" w:space="0" w:color="auto"/>
            <w:left w:val="none" w:sz="0" w:space="0" w:color="auto"/>
            <w:bottom w:val="none" w:sz="0" w:space="0" w:color="auto"/>
            <w:right w:val="none" w:sz="0" w:space="0" w:color="auto"/>
          </w:divBdr>
        </w:div>
        <w:div w:id="956528699">
          <w:marLeft w:val="480"/>
          <w:marRight w:val="0"/>
          <w:marTop w:val="0"/>
          <w:marBottom w:val="0"/>
          <w:divBdr>
            <w:top w:val="none" w:sz="0" w:space="0" w:color="auto"/>
            <w:left w:val="none" w:sz="0" w:space="0" w:color="auto"/>
            <w:bottom w:val="none" w:sz="0" w:space="0" w:color="auto"/>
            <w:right w:val="none" w:sz="0" w:space="0" w:color="auto"/>
          </w:divBdr>
        </w:div>
        <w:div w:id="379016296">
          <w:marLeft w:val="480"/>
          <w:marRight w:val="0"/>
          <w:marTop w:val="0"/>
          <w:marBottom w:val="0"/>
          <w:divBdr>
            <w:top w:val="none" w:sz="0" w:space="0" w:color="auto"/>
            <w:left w:val="none" w:sz="0" w:space="0" w:color="auto"/>
            <w:bottom w:val="none" w:sz="0" w:space="0" w:color="auto"/>
            <w:right w:val="none" w:sz="0" w:space="0" w:color="auto"/>
          </w:divBdr>
        </w:div>
        <w:div w:id="1086731261">
          <w:marLeft w:val="480"/>
          <w:marRight w:val="0"/>
          <w:marTop w:val="0"/>
          <w:marBottom w:val="0"/>
          <w:divBdr>
            <w:top w:val="none" w:sz="0" w:space="0" w:color="auto"/>
            <w:left w:val="none" w:sz="0" w:space="0" w:color="auto"/>
            <w:bottom w:val="none" w:sz="0" w:space="0" w:color="auto"/>
            <w:right w:val="none" w:sz="0" w:space="0" w:color="auto"/>
          </w:divBdr>
        </w:div>
        <w:div w:id="261958000">
          <w:marLeft w:val="480"/>
          <w:marRight w:val="0"/>
          <w:marTop w:val="0"/>
          <w:marBottom w:val="0"/>
          <w:divBdr>
            <w:top w:val="none" w:sz="0" w:space="0" w:color="auto"/>
            <w:left w:val="none" w:sz="0" w:space="0" w:color="auto"/>
            <w:bottom w:val="none" w:sz="0" w:space="0" w:color="auto"/>
            <w:right w:val="none" w:sz="0" w:space="0" w:color="auto"/>
          </w:divBdr>
        </w:div>
        <w:div w:id="909268077">
          <w:marLeft w:val="480"/>
          <w:marRight w:val="0"/>
          <w:marTop w:val="0"/>
          <w:marBottom w:val="0"/>
          <w:divBdr>
            <w:top w:val="none" w:sz="0" w:space="0" w:color="auto"/>
            <w:left w:val="none" w:sz="0" w:space="0" w:color="auto"/>
            <w:bottom w:val="none" w:sz="0" w:space="0" w:color="auto"/>
            <w:right w:val="none" w:sz="0" w:space="0" w:color="auto"/>
          </w:divBdr>
        </w:div>
        <w:div w:id="1939867878">
          <w:marLeft w:val="480"/>
          <w:marRight w:val="0"/>
          <w:marTop w:val="0"/>
          <w:marBottom w:val="0"/>
          <w:divBdr>
            <w:top w:val="none" w:sz="0" w:space="0" w:color="auto"/>
            <w:left w:val="none" w:sz="0" w:space="0" w:color="auto"/>
            <w:bottom w:val="none" w:sz="0" w:space="0" w:color="auto"/>
            <w:right w:val="none" w:sz="0" w:space="0" w:color="auto"/>
          </w:divBdr>
        </w:div>
        <w:div w:id="2016103690">
          <w:marLeft w:val="480"/>
          <w:marRight w:val="0"/>
          <w:marTop w:val="0"/>
          <w:marBottom w:val="0"/>
          <w:divBdr>
            <w:top w:val="none" w:sz="0" w:space="0" w:color="auto"/>
            <w:left w:val="none" w:sz="0" w:space="0" w:color="auto"/>
            <w:bottom w:val="none" w:sz="0" w:space="0" w:color="auto"/>
            <w:right w:val="none" w:sz="0" w:space="0" w:color="auto"/>
          </w:divBdr>
        </w:div>
        <w:div w:id="695616737">
          <w:marLeft w:val="480"/>
          <w:marRight w:val="0"/>
          <w:marTop w:val="0"/>
          <w:marBottom w:val="0"/>
          <w:divBdr>
            <w:top w:val="none" w:sz="0" w:space="0" w:color="auto"/>
            <w:left w:val="none" w:sz="0" w:space="0" w:color="auto"/>
            <w:bottom w:val="none" w:sz="0" w:space="0" w:color="auto"/>
            <w:right w:val="none" w:sz="0" w:space="0" w:color="auto"/>
          </w:divBdr>
        </w:div>
        <w:div w:id="2068842662">
          <w:marLeft w:val="480"/>
          <w:marRight w:val="0"/>
          <w:marTop w:val="0"/>
          <w:marBottom w:val="0"/>
          <w:divBdr>
            <w:top w:val="none" w:sz="0" w:space="0" w:color="auto"/>
            <w:left w:val="none" w:sz="0" w:space="0" w:color="auto"/>
            <w:bottom w:val="none" w:sz="0" w:space="0" w:color="auto"/>
            <w:right w:val="none" w:sz="0" w:space="0" w:color="auto"/>
          </w:divBdr>
        </w:div>
      </w:divsChild>
    </w:div>
    <w:div w:id="1612778321">
      <w:bodyDiv w:val="1"/>
      <w:marLeft w:val="0"/>
      <w:marRight w:val="0"/>
      <w:marTop w:val="0"/>
      <w:marBottom w:val="0"/>
      <w:divBdr>
        <w:top w:val="none" w:sz="0" w:space="0" w:color="auto"/>
        <w:left w:val="none" w:sz="0" w:space="0" w:color="auto"/>
        <w:bottom w:val="none" w:sz="0" w:space="0" w:color="auto"/>
        <w:right w:val="none" w:sz="0" w:space="0" w:color="auto"/>
      </w:divBdr>
    </w:div>
    <w:div w:id="1617760316">
      <w:bodyDiv w:val="1"/>
      <w:marLeft w:val="0"/>
      <w:marRight w:val="0"/>
      <w:marTop w:val="0"/>
      <w:marBottom w:val="0"/>
      <w:divBdr>
        <w:top w:val="none" w:sz="0" w:space="0" w:color="auto"/>
        <w:left w:val="none" w:sz="0" w:space="0" w:color="auto"/>
        <w:bottom w:val="none" w:sz="0" w:space="0" w:color="auto"/>
        <w:right w:val="none" w:sz="0" w:space="0" w:color="auto"/>
      </w:divBdr>
      <w:divsChild>
        <w:div w:id="1051811925">
          <w:marLeft w:val="480"/>
          <w:marRight w:val="0"/>
          <w:marTop w:val="0"/>
          <w:marBottom w:val="0"/>
          <w:divBdr>
            <w:top w:val="none" w:sz="0" w:space="0" w:color="auto"/>
            <w:left w:val="none" w:sz="0" w:space="0" w:color="auto"/>
            <w:bottom w:val="none" w:sz="0" w:space="0" w:color="auto"/>
            <w:right w:val="none" w:sz="0" w:space="0" w:color="auto"/>
          </w:divBdr>
        </w:div>
        <w:div w:id="797456041">
          <w:marLeft w:val="480"/>
          <w:marRight w:val="0"/>
          <w:marTop w:val="0"/>
          <w:marBottom w:val="0"/>
          <w:divBdr>
            <w:top w:val="none" w:sz="0" w:space="0" w:color="auto"/>
            <w:left w:val="none" w:sz="0" w:space="0" w:color="auto"/>
            <w:bottom w:val="none" w:sz="0" w:space="0" w:color="auto"/>
            <w:right w:val="none" w:sz="0" w:space="0" w:color="auto"/>
          </w:divBdr>
        </w:div>
        <w:div w:id="201747778">
          <w:marLeft w:val="480"/>
          <w:marRight w:val="0"/>
          <w:marTop w:val="0"/>
          <w:marBottom w:val="0"/>
          <w:divBdr>
            <w:top w:val="none" w:sz="0" w:space="0" w:color="auto"/>
            <w:left w:val="none" w:sz="0" w:space="0" w:color="auto"/>
            <w:bottom w:val="none" w:sz="0" w:space="0" w:color="auto"/>
            <w:right w:val="none" w:sz="0" w:space="0" w:color="auto"/>
          </w:divBdr>
        </w:div>
        <w:div w:id="595676120">
          <w:marLeft w:val="480"/>
          <w:marRight w:val="0"/>
          <w:marTop w:val="0"/>
          <w:marBottom w:val="0"/>
          <w:divBdr>
            <w:top w:val="none" w:sz="0" w:space="0" w:color="auto"/>
            <w:left w:val="none" w:sz="0" w:space="0" w:color="auto"/>
            <w:bottom w:val="none" w:sz="0" w:space="0" w:color="auto"/>
            <w:right w:val="none" w:sz="0" w:space="0" w:color="auto"/>
          </w:divBdr>
        </w:div>
        <w:div w:id="772822153">
          <w:marLeft w:val="480"/>
          <w:marRight w:val="0"/>
          <w:marTop w:val="0"/>
          <w:marBottom w:val="0"/>
          <w:divBdr>
            <w:top w:val="none" w:sz="0" w:space="0" w:color="auto"/>
            <w:left w:val="none" w:sz="0" w:space="0" w:color="auto"/>
            <w:bottom w:val="none" w:sz="0" w:space="0" w:color="auto"/>
            <w:right w:val="none" w:sz="0" w:space="0" w:color="auto"/>
          </w:divBdr>
        </w:div>
        <w:div w:id="1064642286">
          <w:marLeft w:val="480"/>
          <w:marRight w:val="0"/>
          <w:marTop w:val="0"/>
          <w:marBottom w:val="0"/>
          <w:divBdr>
            <w:top w:val="none" w:sz="0" w:space="0" w:color="auto"/>
            <w:left w:val="none" w:sz="0" w:space="0" w:color="auto"/>
            <w:bottom w:val="none" w:sz="0" w:space="0" w:color="auto"/>
            <w:right w:val="none" w:sz="0" w:space="0" w:color="auto"/>
          </w:divBdr>
        </w:div>
        <w:div w:id="281572467">
          <w:marLeft w:val="480"/>
          <w:marRight w:val="0"/>
          <w:marTop w:val="0"/>
          <w:marBottom w:val="0"/>
          <w:divBdr>
            <w:top w:val="none" w:sz="0" w:space="0" w:color="auto"/>
            <w:left w:val="none" w:sz="0" w:space="0" w:color="auto"/>
            <w:bottom w:val="none" w:sz="0" w:space="0" w:color="auto"/>
            <w:right w:val="none" w:sz="0" w:space="0" w:color="auto"/>
          </w:divBdr>
        </w:div>
        <w:div w:id="367142114">
          <w:marLeft w:val="480"/>
          <w:marRight w:val="0"/>
          <w:marTop w:val="0"/>
          <w:marBottom w:val="0"/>
          <w:divBdr>
            <w:top w:val="none" w:sz="0" w:space="0" w:color="auto"/>
            <w:left w:val="none" w:sz="0" w:space="0" w:color="auto"/>
            <w:bottom w:val="none" w:sz="0" w:space="0" w:color="auto"/>
            <w:right w:val="none" w:sz="0" w:space="0" w:color="auto"/>
          </w:divBdr>
        </w:div>
        <w:div w:id="228461645">
          <w:marLeft w:val="480"/>
          <w:marRight w:val="0"/>
          <w:marTop w:val="0"/>
          <w:marBottom w:val="0"/>
          <w:divBdr>
            <w:top w:val="none" w:sz="0" w:space="0" w:color="auto"/>
            <w:left w:val="none" w:sz="0" w:space="0" w:color="auto"/>
            <w:bottom w:val="none" w:sz="0" w:space="0" w:color="auto"/>
            <w:right w:val="none" w:sz="0" w:space="0" w:color="auto"/>
          </w:divBdr>
        </w:div>
        <w:div w:id="1750274776">
          <w:marLeft w:val="480"/>
          <w:marRight w:val="0"/>
          <w:marTop w:val="0"/>
          <w:marBottom w:val="0"/>
          <w:divBdr>
            <w:top w:val="none" w:sz="0" w:space="0" w:color="auto"/>
            <w:left w:val="none" w:sz="0" w:space="0" w:color="auto"/>
            <w:bottom w:val="none" w:sz="0" w:space="0" w:color="auto"/>
            <w:right w:val="none" w:sz="0" w:space="0" w:color="auto"/>
          </w:divBdr>
        </w:div>
        <w:div w:id="1944537303">
          <w:marLeft w:val="480"/>
          <w:marRight w:val="0"/>
          <w:marTop w:val="0"/>
          <w:marBottom w:val="0"/>
          <w:divBdr>
            <w:top w:val="none" w:sz="0" w:space="0" w:color="auto"/>
            <w:left w:val="none" w:sz="0" w:space="0" w:color="auto"/>
            <w:bottom w:val="none" w:sz="0" w:space="0" w:color="auto"/>
            <w:right w:val="none" w:sz="0" w:space="0" w:color="auto"/>
          </w:divBdr>
        </w:div>
        <w:div w:id="2058817736">
          <w:marLeft w:val="480"/>
          <w:marRight w:val="0"/>
          <w:marTop w:val="0"/>
          <w:marBottom w:val="0"/>
          <w:divBdr>
            <w:top w:val="none" w:sz="0" w:space="0" w:color="auto"/>
            <w:left w:val="none" w:sz="0" w:space="0" w:color="auto"/>
            <w:bottom w:val="none" w:sz="0" w:space="0" w:color="auto"/>
            <w:right w:val="none" w:sz="0" w:space="0" w:color="auto"/>
          </w:divBdr>
        </w:div>
      </w:divsChild>
    </w:div>
    <w:div w:id="1626620456">
      <w:bodyDiv w:val="1"/>
      <w:marLeft w:val="0"/>
      <w:marRight w:val="0"/>
      <w:marTop w:val="0"/>
      <w:marBottom w:val="0"/>
      <w:divBdr>
        <w:top w:val="none" w:sz="0" w:space="0" w:color="auto"/>
        <w:left w:val="none" w:sz="0" w:space="0" w:color="auto"/>
        <w:bottom w:val="none" w:sz="0" w:space="0" w:color="auto"/>
        <w:right w:val="none" w:sz="0" w:space="0" w:color="auto"/>
      </w:divBdr>
    </w:div>
    <w:div w:id="1631939695">
      <w:bodyDiv w:val="1"/>
      <w:marLeft w:val="0"/>
      <w:marRight w:val="0"/>
      <w:marTop w:val="0"/>
      <w:marBottom w:val="0"/>
      <w:divBdr>
        <w:top w:val="none" w:sz="0" w:space="0" w:color="auto"/>
        <w:left w:val="none" w:sz="0" w:space="0" w:color="auto"/>
        <w:bottom w:val="none" w:sz="0" w:space="0" w:color="auto"/>
        <w:right w:val="none" w:sz="0" w:space="0" w:color="auto"/>
      </w:divBdr>
    </w:div>
    <w:div w:id="1637104265">
      <w:bodyDiv w:val="1"/>
      <w:marLeft w:val="0"/>
      <w:marRight w:val="0"/>
      <w:marTop w:val="0"/>
      <w:marBottom w:val="0"/>
      <w:divBdr>
        <w:top w:val="none" w:sz="0" w:space="0" w:color="auto"/>
        <w:left w:val="none" w:sz="0" w:space="0" w:color="auto"/>
        <w:bottom w:val="none" w:sz="0" w:space="0" w:color="auto"/>
        <w:right w:val="none" w:sz="0" w:space="0" w:color="auto"/>
      </w:divBdr>
    </w:div>
    <w:div w:id="1639527719">
      <w:bodyDiv w:val="1"/>
      <w:marLeft w:val="0"/>
      <w:marRight w:val="0"/>
      <w:marTop w:val="0"/>
      <w:marBottom w:val="0"/>
      <w:divBdr>
        <w:top w:val="none" w:sz="0" w:space="0" w:color="auto"/>
        <w:left w:val="none" w:sz="0" w:space="0" w:color="auto"/>
        <w:bottom w:val="none" w:sz="0" w:space="0" w:color="auto"/>
        <w:right w:val="none" w:sz="0" w:space="0" w:color="auto"/>
      </w:divBdr>
    </w:div>
    <w:div w:id="1653875497">
      <w:bodyDiv w:val="1"/>
      <w:marLeft w:val="0"/>
      <w:marRight w:val="0"/>
      <w:marTop w:val="0"/>
      <w:marBottom w:val="0"/>
      <w:divBdr>
        <w:top w:val="none" w:sz="0" w:space="0" w:color="auto"/>
        <w:left w:val="none" w:sz="0" w:space="0" w:color="auto"/>
        <w:bottom w:val="none" w:sz="0" w:space="0" w:color="auto"/>
        <w:right w:val="none" w:sz="0" w:space="0" w:color="auto"/>
      </w:divBdr>
      <w:divsChild>
        <w:div w:id="2054109774">
          <w:marLeft w:val="480"/>
          <w:marRight w:val="0"/>
          <w:marTop w:val="0"/>
          <w:marBottom w:val="0"/>
          <w:divBdr>
            <w:top w:val="none" w:sz="0" w:space="0" w:color="auto"/>
            <w:left w:val="none" w:sz="0" w:space="0" w:color="auto"/>
            <w:bottom w:val="none" w:sz="0" w:space="0" w:color="auto"/>
            <w:right w:val="none" w:sz="0" w:space="0" w:color="auto"/>
          </w:divBdr>
        </w:div>
        <w:div w:id="1640915226">
          <w:marLeft w:val="480"/>
          <w:marRight w:val="0"/>
          <w:marTop w:val="0"/>
          <w:marBottom w:val="0"/>
          <w:divBdr>
            <w:top w:val="none" w:sz="0" w:space="0" w:color="auto"/>
            <w:left w:val="none" w:sz="0" w:space="0" w:color="auto"/>
            <w:bottom w:val="none" w:sz="0" w:space="0" w:color="auto"/>
            <w:right w:val="none" w:sz="0" w:space="0" w:color="auto"/>
          </w:divBdr>
        </w:div>
        <w:div w:id="1104376321">
          <w:marLeft w:val="480"/>
          <w:marRight w:val="0"/>
          <w:marTop w:val="0"/>
          <w:marBottom w:val="0"/>
          <w:divBdr>
            <w:top w:val="none" w:sz="0" w:space="0" w:color="auto"/>
            <w:left w:val="none" w:sz="0" w:space="0" w:color="auto"/>
            <w:bottom w:val="none" w:sz="0" w:space="0" w:color="auto"/>
            <w:right w:val="none" w:sz="0" w:space="0" w:color="auto"/>
          </w:divBdr>
        </w:div>
        <w:div w:id="877474682">
          <w:marLeft w:val="480"/>
          <w:marRight w:val="0"/>
          <w:marTop w:val="0"/>
          <w:marBottom w:val="0"/>
          <w:divBdr>
            <w:top w:val="none" w:sz="0" w:space="0" w:color="auto"/>
            <w:left w:val="none" w:sz="0" w:space="0" w:color="auto"/>
            <w:bottom w:val="none" w:sz="0" w:space="0" w:color="auto"/>
            <w:right w:val="none" w:sz="0" w:space="0" w:color="auto"/>
          </w:divBdr>
        </w:div>
        <w:div w:id="1825655540">
          <w:marLeft w:val="480"/>
          <w:marRight w:val="0"/>
          <w:marTop w:val="0"/>
          <w:marBottom w:val="0"/>
          <w:divBdr>
            <w:top w:val="none" w:sz="0" w:space="0" w:color="auto"/>
            <w:left w:val="none" w:sz="0" w:space="0" w:color="auto"/>
            <w:bottom w:val="none" w:sz="0" w:space="0" w:color="auto"/>
            <w:right w:val="none" w:sz="0" w:space="0" w:color="auto"/>
          </w:divBdr>
        </w:div>
        <w:div w:id="59910794">
          <w:marLeft w:val="480"/>
          <w:marRight w:val="0"/>
          <w:marTop w:val="0"/>
          <w:marBottom w:val="0"/>
          <w:divBdr>
            <w:top w:val="none" w:sz="0" w:space="0" w:color="auto"/>
            <w:left w:val="none" w:sz="0" w:space="0" w:color="auto"/>
            <w:bottom w:val="none" w:sz="0" w:space="0" w:color="auto"/>
            <w:right w:val="none" w:sz="0" w:space="0" w:color="auto"/>
          </w:divBdr>
        </w:div>
        <w:div w:id="1924365342">
          <w:marLeft w:val="480"/>
          <w:marRight w:val="0"/>
          <w:marTop w:val="0"/>
          <w:marBottom w:val="0"/>
          <w:divBdr>
            <w:top w:val="none" w:sz="0" w:space="0" w:color="auto"/>
            <w:left w:val="none" w:sz="0" w:space="0" w:color="auto"/>
            <w:bottom w:val="none" w:sz="0" w:space="0" w:color="auto"/>
            <w:right w:val="none" w:sz="0" w:space="0" w:color="auto"/>
          </w:divBdr>
        </w:div>
        <w:div w:id="656032915">
          <w:marLeft w:val="480"/>
          <w:marRight w:val="0"/>
          <w:marTop w:val="0"/>
          <w:marBottom w:val="0"/>
          <w:divBdr>
            <w:top w:val="none" w:sz="0" w:space="0" w:color="auto"/>
            <w:left w:val="none" w:sz="0" w:space="0" w:color="auto"/>
            <w:bottom w:val="none" w:sz="0" w:space="0" w:color="auto"/>
            <w:right w:val="none" w:sz="0" w:space="0" w:color="auto"/>
          </w:divBdr>
        </w:div>
      </w:divsChild>
    </w:div>
    <w:div w:id="1677347602">
      <w:bodyDiv w:val="1"/>
      <w:marLeft w:val="0"/>
      <w:marRight w:val="0"/>
      <w:marTop w:val="0"/>
      <w:marBottom w:val="0"/>
      <w:divBdr>
        <w:top w:val="none" w:sz="0" w:space="0" w:color="auto"/>
        <w:left w:val="none" w:sz="0" w:space="0" w:color="auto"/>
        <w:bottom w:val="none" w:sz="0" w:space="0" w:color="auto"/>
        <w:right w:val="none" w:sz="0" w:space="0" w:color="auto"/>
      </w:divBdr>
      <w:divsChild>
        <w:div w:id="627399801">
          <w:marLeft w:val="480"/>
          <w:marRight w:val="0"/>
          <w:marTop w:val="0"/>
          <w:marBottom w:val="0"/>
          <w:divBdr>
            <w:top w:val="none" w:sz="0" w:space="0" w:color="auto"/>
            <w:left w:val="none" w:sz="0" w:space="0" w:color="auto"/>
            <w:bottom w:val="none" w:sz="0" w:space="0" w:color="auto"/>
            <w:right w:val="none" w:sz="0" w:space="0" w:color="auto"/>
          </w:divBdr>
        </w:div>
        <w:div w:id="529417407">
          <w:marLeft w:val="480"/>
          <w:marRight w:val="0"/>
          <w:marTop w:val="0"/>
          <w:marBottom w:val="0"/>
          <w:divBdr>
            <w:top w:val="none" w:sz="0" w:space="0" w:color="auto"/>
            <w:left w:val="none" w:sz="0" w:space="0" w:color="auto"/>
            <w:bottom w:val="none" w:sz="0" w:space="0" w:color="auto"/>
            <w:right w:val="none" w:sz="0" w:space="0" w:color="auto"/>
          </w:divBdr>
        </w:div>
        <w:div w:id="1689940978">
          <w:marLeft w:val="480"/>
          <w:marRight w:val="0"/>
          <w:marTop w:val="0"/>
          <w:marBottom w:val="0"/>
          <w:divBdr>
            <w:top w:val="none" w:sz="0" w:space="0" w:color="auto"/>
            <w:left w:val="none" w:sz="0" w:space="0" w:color="auto"/>
            <w:bottom w:val="none" w:sz="0" w:space="0" w:color="auto"/>
            <w:right w:val="none" w:sz="0" w:space="0" w:color="auto"/>
          </w:divBdr>
        </w:div>
        <w:div w:id="722486824">
          <w:marLeft w:val="480"/>
          <w:marRight w:val="0"/>
          <w:marTop w:val="0"/>
          <w:marBottom w:val="0"/>
          <w:divBdr>
            <w:top w:val="none" w:sz="0" w:space="0" w:color="auto"/>
            <w:left w:val="none" w:sz="0" w:space="0" w:color="auto"/>
            <w:bottom w:val="none" w:sz="0" w:space="0" w:color="auto"/>
            <w:right w:val="none" w:sz="0" w:space="0" w:color="auto"/>
          </w:divBdr>
        </w:div>
        <w:div w:id="2011906705">
          <w:marLeft w:val="480"/>
          <w:marRight w:val="0"/>
          <w:marTop w:val="0"/>
          <w:marBottom w:val="0"/>
          <w:divBdr>
            <w:top w:val="none" w:sz="0" w:space="0" w:color="auto"/>
            <w:left w:val="none" w:sz="0" w:space="0" w:color="auto"/>
            <w:bottom w:val="none" w:sz="0" w:space="0" w:color="auto"/>
            <w:right w:val="none" w:sz="0" w:space="0" w:color="auto"/>
          </w:divBdr>
        </w:div>
        <w:div w:id="1394233237">
          <w:marLeft w:val="480"/>
          <w:marRight w:val="0"/>
          <w:marTop w:val="0"/>
          <w:marBottom w:val="0"/>
          <w:divBdr>
            <w:top w:val="none" w:sz="0" w:space="0" w:color="auto"/>
            <w:left w:val="none" w:sz="0" w:space="0" w:color="auto"/>
            <w:bottom w:val="none" w:sz="0" w:space="0" w:color="auto"/>
            <w:right w:val="none" w:sz="0" w:space="0" w:color="auto"/>
          </w:divBdr>
        </w:div>
        <w:div w:id="444349390">
          <w:marLeft w:val="480"/>
          <w:marRight w:val="0"/>
          <w:marTop w:val="0"/>
          <w:marBottom w:val="0"/>
          <w:divBdr>
            <w:top w:val="none" w:sz="0" w:space="0" w:color="auto"/>
            <w:left w:val="none" w:sz="0" w:space="0" w:color="auto"/>
            <w:bottom w:val="none" w:sz="0" w:space="0" w:color="auto"/>
            <w:right w:val="none" w:sz="0" w:space="0" w:color="auto"/>
          </w:divBdr>
        </w:div>
        <w:div w:id="1545406305">
          <w:marLeft w:val="480"/>
          <w:marRight w:val="0"/>
          <w:marTop w:val="0"/>
          <w:marBottom w:val="0"/>
          <w:divBdr>
            <w:top w:val="none" w:sz="0" w:space="0" w:color="auto"/>
            <w:left w:val="none" w:sz="0" w:space="0" w:color="auto"/>
            <w:bottom w:val="none" w:sz="0" w:space="0" w:color="auto"/>
            <w:right w:val="none" w:sz="0" w:space="0" w:color="auto"/>
          </w:divBdr>
        </w:div>
        <w:div w:id="521287443">
          <w:marLeft w:val="480"/>
          <w:marRight w:val="0"/>
          <w:marTop w:val="0"/>
          <w:marBottom w:val="0"/>
          <w:divBdr>
            <w:top w:val="none" w:sz="0" w:space="0" w:color="auto"/>
            <w:left w:val="none" w:sz="0" w:space="0" w:color="auto"/>
            <w:bottom w:val="none" w:sz="0" w:space="0" w:color="auto"/>
            <w:right w:val="none" w:sz="0" w:space="0" w:color="auto"/>
          </w:divBdr>
        </w:div>
      </w:divsChild>
    </w:div>
    <w:div w:id="1684741748">
      <w:bodyDiv w:val="1"/>
      <w:marLeft w:val="0"/>
      <w:marRight w:val="0"/>
      <w:marTop w:val="0"/>
      <w:marBottom w:val="0"/>
      <w:divBdr>
        <w:top w:val="none" w:sz="0" w:space="0" w:color="auto"/>
        <w:left w:val="none" w:sz="0" w:space="0" w:color="auto"/>
        <w:bottom w:val="none" w:sz="0" w:space="0" w:color="auto"/>
        <w:right w:val="none" w:sz="0" w:space="0" w:color="auto"/>
      </w:divBdr>
      <w:divsChild>
        <w:div w:id="1146818142">
          <w:marLeft w:val="480"/>
          <w:marRight w:val="0"/>
          <w:marTop w:val="0"/>
          <w:marBottom w:val="0"/>
          <w:divBdr>
            <w:top w:val="none" w:sz="0" w:space="0" w:color="auto"/>
            <w:left w:val="none" w:sz="0" w:space="0" w:color="auto"/>
            <w:bottom w:val="none" w:sz="0" w:space="0" w:color="auto"/>
            <w:right w:val="none" w:sz="0" w:space="0" w:color="auto"/>
          </w:divBdr>
        </w:div>
        <w:div w:id="1253200926">
          <w:marLeft w:val="480"/>
          <w:marRight w:val="0"/>
          <w:marTop w:val="0"/>
          <w:marBottom w:val="0"/>
          <w:divBdr>
            <w:top w:val="none" w:sz="0" w:space="0" w:color="auto"/>
            <w:left w:val="none" w:sz="0" w:space="0" w:color="auto"/>
            <w:bottom w:val="none" w:sz="0" w:space="0" w:color="auto"/>
            <w:right w:val="none" w:sz="0" w:space="0" w:color="auto"/>
          </w:divBdr>
        </w:div>
        <w:div w:id="543835829">
          <w:marLeft w:val="480"/>
          <w:marRight w:val="0"/>
          <w:marTop w:val="0"/>
          <w:marBottom w:val="0"/>
          <w:divBdr>
            <w:top w:val="none" w:sz="0" w:space="0" w:color="auto"/>
            <w:left w:val="none" w:sz="0" w:space="0" w:color="auto"/>
            <w:bottom w:val="none" w:sz="0" w:space="0" w:color="auto"/>
            <w:right w:val="none" w:sz="0" w:space="0" w:color="auto"/>
          </w:divBdr>
        </w:div>
        <w:div w:id="1027874131">
          <w:marLeft w:val="480"/>
          <w:marRight w:val="0"/>
          <w:marTop w:val="0"/>
          <w:marBottom w:val="0"/>
          <w:divBdr>
            <w:top w:val="none" w:sz="0" w:space="0" w:color="auto"/>
            <w:left w:val="none" w:sz="0" w:space="0" w:color="auto"/>
            <w:bottom w:val="none" w:sz="0" w:space="0" w:color="auto"/>
            <w:right w:val="none" w:sz="0" w:space="0" w:color="auto"/>
          </w:divBdr>
        </w:div>
        <w:div w:id="113139721">
          <w:marLeft w:val="480"/>
          <w:marRight w:val="0"/>
          <w:marTop w:val="0"/>
          <w:marBottom w:val="0"/>
          <w:divBdr>
            <w:top w:val="none" w:sz="0" w:space="0" w:color="auto"/>
            <w:left w:val="none" w:sz="0" w:space="0" w:color="auto"/>
            <w:bottom w:val="none" w:sz="0" w:space="0" w:color="auto"/>
            <w:right w:val="none" w:sz="0" w:space="0" w:color="auto"/>
          </w:divBdr>
        </w:div>
      </w:divsChild>
    </w:div>
    <w:div w:id="1685326363">
      <w:bodyDiv w:val="1"/>
      <w:marLeft w:val="0"/>
      <w:marRight w:val="0"/>
      <w:marTop w:val="0"/>
      <w:marBottom w:val="0"/>
      <w:divBdr>
        <w:top w:val="none" w:sz="0" w:space="0" w:color="auto"/>
        <w:left w:val="none" w:sz="0" w:space="0" w:color="auto"/>
        <w:bottom w:val="none" w:sz="0" w:space="0" w:color="auto"/>
        <w:right w:val="none" w:sz="0" w:space="0" w:color="auto"/>
      </w:divBdr>
      <w:divsChild>
        <w:div w:id="1663848314">
          <w:marLeft w:val="480"/>
          <w:marRight w:val="0"/>
          <w:marTop w:val="0"/>
          <w:marBottom w:val="0"/>
          <w:divBdr>
            <w:top w:val="none" w:sz="0" w:space="0" w:color="auto"/>
            <w:left w:val="none" w:sz="0" w:space="0" w:color="auto"/>
            <w:bottom w:val="none" w:sz="0" w:space="0" w:color="auto"/>
            <w:right w:val="none" w:sz="0" w:space="0" w:color="auto"/>
          </w:divBdr>
        </w:div>
        <w:div w:id="727580741">
          <w:marLeft w:val="480"/>
          <w:marRight w:val="0"/>
          <w:marTop w:val="0"/>
          <w:marBottom w:val="0"/>
          <w:divBdr>
            <w:top w:val="none" w:sz="0" w:space="0" w:color="auto"/>
            <w:left w:val="none" w:sz="0" w:space="0" w:color="auto"/>
            <w:bottom w:val="none" w:sz="0" w:space="0" w:color="auto"/>
            <w:right w:val="none" w:sz="0" w:space="0" w:color="auto"/>
          </w:divBdr>
        </w:div>
        <w:div w:id="1335570764">
          <w:marLeft w:val="480"/>
          <w:marRight w:val="0"/>
          <w:marTop w:val="0"/>
          <w:marBottom w:val="0"/>
          <w:divBdr>
            <w:top w:val="none" w:sz="0" w:space="0" w:color="auto"/>
            <w:left w:val="none" w:sz="0" w:space="0" w:color="auto"/>
            <w:bottom w:val="none" w:sz="0" w:space="0" w:color="auto"/>
            <w:right w:val="none" w:sz="0" w:space="0" w:color="auto"/>
          </w:divBdr>
        </w:div>
        <w:div w:id="989210313">
          <w:marLeft w:val="480"/>
          <w:marRight w:val="0"/>
          <w:marTop w:val="0"/>
          <w:marBottom w:val="0"/>
          <w:divBdr>
            <w:top w:val="none" w:sz="0" w:space="0" w:color="auto"/>
            <w:left w:val="none" w:sz="0" w:space="0" w:color="auto"/>
            <w:bottom w:val="none" w:sz="0" w:space="0" w:color="auto"/>
            <w:right w:val="none" w:sz="0" w:space="0" w:color="auto"/>
          </w:divBdr>
        </w:div>
        <w:div w:id="1859151284">
          <w:marLeft w:val="480"/>
          <w:marRight w:val="0"/>
          <w:marTop w:val="0"/>
          <w:marBottom w:val="0"/>
          <w:divBdr>
            <w:top w:val="none" w:sz="0" w:space="0" w:color="auto"/>
            <w:left w:val="none" w:sz="0" w:space="0" w:color="auto"/>
            <w:bottom w:val="none" w:sz="0" w:space="0" w:color="auto"/>
            <w:right w:val="none" w:sz="0" w:space="0" w:color="auto"/>
          </w:divBdr>
        </w:div>
        <w:div w:id="1277560879">
          <w:marLeft w:val="480"/>
          <w:marRight w:val="0"/>
          <w:marTop w:val="0"/>
          <w:marBottom w:val="0"/>
          <w:divBdr>
            <w:top w:val="none" w:sz="0" w:space="0" w:color="auto"/>
            <w:left w:val="none" w:sz="0" w:space="0" w:color="auto"/>
            <w:bottom w:val="none" w:sz="0" w:space="0" w:color="auto"/>
            <w:right w:val="none" w:sz="0" w:space="0" w:color="auto"/>
          </w:divBdr>
        </w:div>
        <w:div w:id="2010790674">
          <w:marLeft w:val="480"/>
          <w:marRight w:val="0"/>
          <w:marTop w:val="0"/>
          <w:marBottom w:val="0"/>
          <w:divBdr>
            <w:top w:val="none" w:sz="0" w:space="0" w:color="auto"/>
            <w:left w:val="none" w:sz="0" w:space="0" w:color="auto"/>
            <w:bottom w:val="none" w:sz="0" w:space="0" w:color="auto"/>
            <w:right w:val="none" w:sz="0" w:space="0" w:color="auto"/>
          </w:divBdr>
        </w:div>
        <w:div w:id="1104417755">
          <w:marLeft w:val="480"/>
          <w:marRight w:val="0"/>
          <w:marTop w:val="0"/>
          <w:marBottom w:val="0"/>
          <w:divBdr>
            <w:top w:val="none" w:sz="0" w:space="0" w:color="auto"/>
            <w:left w:val="none" w:sz="0" w:space="0" w:color="auto"/>
            <w:bottom w:val="none" w:sz="0" w:space="0" w:color="auto"/>
            <w:right w:val="none" w:sz="0" w:space="0" w:color="auto"/>
          </w:divBdr>
        </w:div>
        <w:div w:id="1420634118">
          <w:marLeft w:val="480"/>
          <w:marRight w:val="0"/>
          <w:marTop w:val="0"/>
          <w:marBottom w:val="0"/>
          <w:divBdr>
            <w:top w:val="none" w:sz="0" w:space="0" w:color="auto"/>
            <w:left w:val="none" w:sz="0" w:space="0" w:color="auto"/>
            <w:bottom w:val="none" w:sz="0" w:space="0" w:color="auto"/>
            <w:right w:val="none" w:sz="0" w:space="0" w:color="auto"/>
          </w:divBdr>
        </w:div>
        <w:div w:id="90980703">
          <w:marLeft w:val="480"/>
          <w:marRight w:val="0"/>
          <w:marTop w:val="0"/>
          <w:marBottom w:val="0"/>
          <w:divBdr>
            <w:top w:val="none" w:sz="0" w:space="0" w:color="auto"/>
            <w:left w:val="none" w:sz="0" w:space="0" w:color="auto"/>
            <w:bottom w:val="none" w:sz="0" w:space="0" w:color="auto"/>
            <w:right w:val="none" w:sz="0" w:space="0" w:color="auto"/>
          </w:divBdr>
        </w:div>
        <w:div w:id="2113015645">
          <w:marLeft w:val="480"/>
          <w:marRight w:val="0"/>
          <w:marTop w:val="0"/>
          <w:marBottom w:val="0"/>
          <w:divBdr>
            <w:top w:val="none" w:sz="0" w:space="0" w:color="auto"/>
            <w:left w:val="none" w:sz="0" w:space="0" w:color="auto"/>
            <w:bottom w:val="none" w:sz="0" w:space="0" w:color="auto"/>
            <w:right w:val="none" w:sz="0" w:space="0" w:color="auto"/>
          </w:divBdr>
        </w:div>
        <w:div w:id="1988776031">
          <w:marLeft w:val="480"/>
          <w:marRight w:val="0"/>
          <w:marTop w:val="0"/>
          <w:marBottom w:val="0"/>
          <w:divBdr>
            <w:top w:val="none" w:sz="0" w:space="0" w:color="auto"/>
            <w:left w:val="none" w:sz="0" w:space="0" w:color="auto"/>
            <w:bottom w:val="none" w:sz="0" w:space="0" w:color="auto"/>
            <w:right w:val="none" w:sz="0" w:space="0" w:color="auto"/>
          </w:divBdr>
        </w:div>
      </w:divsChild>
    </w:div>
    <w:div w:id="1691687369">
      <w:bodyDiv w:val="1"/>
      <w:marLeft w:val="0"/>
      <w:marRight w:val="0"/>
      <w:marTop w:val="0"/>
      <w:marBottom w:val="0"/>
      <w:divBdr>
        <w:top w:val="none" w:sz="0" w:space="0" w:color="auto"/>
        <w:left w:val="none" w:sz="0" w:space="0" w:color="auto"/>
        <w:bottom w:val="none" w:sz="0" w:space="0" w:color="auto"/>
        <w:right w:val="none" w:sz="0" w:space="0" w:color="auto"/>
      </w:divBdr>
      <w:divsChild>
        <w:div w:id="947589801">
          <w:marLeft w:val="480"/>
          <w:marRight w:val="0"/>
          <w:marTop w:val="0"/>
          <w:marBottom w:val="0"/>
          <w:divBdr>
            <w:top w:val="none" w:sz="0" w:space="0" w:color="auto"/>
            <w:left w:val="none" w:sz="0" w:space="0" w:color="auto"/>
            <w:bottom w:val="none" w:sz="0" w:space="0" w:color="auto"/>
            <w:right w:val="none" w:sz="0" w:space="0" w:color="auto"/>
          </w:divBdr>
        </w:div>
        <w:div w:id="1603998320">
          <w:marLeft w:val="480"/>
          <w:marRight w:val="0"/>
          <w:marTop w:val="0"/>
          <w:marBottom w:val="0"/>
          <w:divBdr>
            <w:top w:val="none" w:sz="0" w:space="0" w:color="auto"/>
            <w:left w:val="none" w:sz="0" w:space="0" w:color="auto"/>
            <w:bottom w:val="none" w:sz="0" w:space="0" w:color="auto"/>
            <w:right w:val="none" w:sz="0" w:space="0" w:color="auto"/>
          </w:divBdr>
        </w:div>
        <w:div w:id="1586299350">
          <w:marLeft w:val="480"/>
          <w:marRight w:val="0"/>
          <w:marTop w:val="0"/>
          <w:marBottom w:val="0"/>
          <w:divBdr>
            <w:top w:val="none" w:sz="0" w:space="0" w:color="auto"/>
            <w:left w:val="none" w:sz="0" w:space="0" w:color="auto"/>
            <w:bottom w:val="none" w:sz="0" w:space="0" w:color="auto"/>
            <w:right w:val="none" w:sz="0" w:space="0" w:color="auto"/>
          </w:divBdr>
        </w:div>
        <w:div w:id="2062439792">
          <w:marLeft w:val="480"/>
          <w:marRight w:val="0"/>
          <w:marTop w:val="0"/>
          <w:marBottom w:val="0"/>
          <w:divBdr>
            <w:top w:val="none" w:sz="0" w:space="0" w:color="auto"/>
            <w:left w:val="none" w:sz="0" w:space="0" w:color="auto"/>
            <w:bottom w:val="none" w:sz="0" w:space="0" w:color="auto"/>
            <w:right w:val="none" w:sz="0" w:space="0" w:color="auto"/>
          </w:divBdr>
        </w:div>
        <w:div w:id="985206653">
          <w:marLeft w:val="480"/>
          <w:marRight w:val="0"/>
          <w:marTop w:val="0"/>
          <w:marBottom w:val="0"/>
          <w:divBdr>
            <w:top w:val="none" w:sz="0" w:space="0" w:color="auto"/>
            <w:left w:val="none" w:sz="0" w:space="0" w:color="auto"/>
            <w:bottom w:val="none" w:sz="0" w:space="0" w:color="auto"/>
            <w:right w:val="none" w:sz="0" w:space="0" w:color="auto"/>
          </w:divBdr>
        </w:div>
        <w:div w:id="1206602383">
          <w:marLeft w:val="480"/>
          <w:marRight w:val="0"/>
          <w:marTop w:val="0"/>
          <w:marBottom w:val="0"/>
          <w:divBdr>
            <w:top w:val="none" w:sz="0" w:space="0" w:color="auto"/>
            <w:left w:val="none" w:sz="0" w:space="0" w:color="auto"/>
            <w:bottom w:val="none" w:sz="0" w:space="0" w:color="auto"/>
            <w:right w:val="none" w:sz="0" w:space="0" w:color="auto"/>
          </w:divBdr>
        </w:div>
        <w:div w:id="1698772133">
          <w:marLeft w:val="480"/>
          <w:marRight w:val="0"/>
          <w:marTop w:val="0"/>
          <w:marBottom w:val="0"/>
          <w:divBdr>
            <w:top w:val="none" w:sz="0" w:space="0" w:color="auto"/>
            <w:left w:val="none" w:sz="0" w:space="0" w:color="auto"/>
            <w:bottom w:val="none" w:sz="0" w:space="0" w:color="auto"/>
            <w:right w:val="none" w:sz="0" w:space="0" w:color="auto"/>
          </w:divBdr>
        </w:div>
        <w:div w:id="871378899">
          <w:marLeft w:val="480"/>
          <w:marRight w:val="0"/>
          <w:marTop w:val="0"/>
          <w:marBottom w:val="0"/>
          <w:divBdr>
            <w:top w:val="none" w:sz="0" w:space="0" w:color="auto"/>
            <w:left w:val="none" w:sz="0" w:space="0" w:color="auto"/>
            <w:bottom w:val="none" w:sz="0" w:space="0" w:color="auto"/>
            <w:right w:val="none" w:sz="0" w:space="0" w:color="auto"/>
          </w:divBdr>
        </w:div>
        <w:div w:id="1309095452">
          <w:marLeft w:val="480"/>
          <w:marRight w:val="0"/>
          <w:marTop w:val="0"/>
          <w:marBottom w:val="0"/>
          <w:divBdr>
            <w:top w:val="none" w:sz="0" w:space="0" w:color="auto"/>
            <w:left w:val="none" w:sz="0" w:space="0" w:color="auto"/>
            <w:bottom w:val="none" w:sz="0" w:space="0" w:color="auto"/>
            <w:right w:val="none" w:sz="0" w:space="0" w:color="auto"/>
          </w:divBdr>
        </w:div>
        <w:div w:id="1610812550">
          <w:marLeft w:val="480"/>
          <w:marRight w:val="0"/>
          <w:marTop w:val="0"/>
          <w:marBottom w:val="0"/>
          <w:divBdr>
            <w:top w:val="none" w:sz="0" w:space="0" w:color="auto"/>
            <w:left w:val="none" w:sz="0" w:space="0" w:color="auto"/>
            <w:bottom w:val="none" w:sz="0" w:space="0" w:color="auto"/>
            <w:right w:val="none" w:sz="0" w:space="0" w:color="auto"/>
          </w:divBdr>
        </w:div>
        <w:div w:id="1927567535">
          <w:marLeft w:val="480"/>
          <w:marRight w:val="0"/>
          <w:marTop w:val="0"/>
          <w:marBottom w:val="0"/>
          <w:divBdr>
            <w:top w:val="none" w:sz="0" w:space="0" w:color="auto"/>
            <w:left w:val="none" w:sz="0" w:space="0" w:color="auto"/>
            <w:bottom w:val="none" w:sz="0" w:space="0" w:color="auto"/>
            <w:right w:val="none" w:sz="0" w:space="0" w:color="auto"/>
          </w:divBdr>
        </w:div>
      </w:divsChild>
    </w:div>
    <w:div w:id="1701319983">
      <w:bodyDiv w:val="1"/>
      <w:marLeft w:val="0"/>
      <w:marRight w:val="0"/>
      <w:marTop w:val="0"/>
      <w:marBottom w:val="0"/>
      <w:divBdr>
        <w:top w:val="none" w:sz="0" w:space="0" w:color="auto"/>
        <w:left w:val="none" w:sz="0" w:space="0" w:color="auto"/>
        <w:bottom w:val="none" w:sz="0" w:space="0" w:color="auto"/>
        <w:right w:val="none" w:sz="0" w:space="0" w:color="auto"/>
      </w:divBdr>
    </w:div>
    <w:div w:id="1703743306">
      <w:bodyDiv w:val="1"/>
      <w:marLeft w:val="0"/>
      <w:marRight w:val="0"/>
      <w:marTop w:val="0"/>
      <w:marBottom w:val="0"/>
      <w:divBdr>
        <w:top w:val="none" w:sz="0" w:space="0" w:color="auto"/>
        <w:left w:val="none" w:sz="0" w:space="0" w:color="auto"/>
        <w:bottom w:val="none" w:sz="0" w:space="0" w:color="auto"/>
        <w:right w:val="none" w:sz="0" w:space="0" w:color="auto"/>
      </w:divBdr>
    </w:div>
    <w:div w:id="1709793208">
      <w:bodyDiv w:val="1"/>
      <w:marLeft w:val="0"/>
      <w:marRight w:val="0"/>
      <w:marTop w:val="0"/>
      <w:marBottom w:val="0"/>
      <w:divBdr>
        <w:top w:val="none" w:sz="0" w:space="0" w:color="auto"/>
        <w:left w:val="none" w:sz="0" w:space="0" w:color="auto"/>
        <w:bottom w:val="none" w:sz="0" w:space="0" w:color="auto"/>
        <w:right w:val="none" w:sz="0" w:space="0" w:color="auto"/>
      </w:divBdr>
    </w:div>
    <w:div w:id="1711101750">
      <w:bodyDiv w:val="1"/>
      <w:marLeft w:val="0"/>
      <w:marRight w:val="0"/>
      <w:marTop w:val="0"/>
      <w:marBottom w:val="0"/>
      <w:divBdr>
        <w:top w:val="none" w:sz="0" w:space="0" w:color="auto"/>
        <w:left w:val="none" w:sz="0" w:space="0" w:color="auto"/>
        <w:bottom w:val="none" w:sz="0" w:space="0" w:color="auto"/>
        <w:right w:val="none" w:sz="0" w:space="0" w:color="auto"/>
      </w:divBdr>
      <w:divsChild>
        <w:div w:id="966787504">
          <w:marLeft w:val="480"/>
          <w:marRight w:val="0"/>
          <w:marTop w:val="0"/>
          <w:marBottom w:val="0"/>
          <w:divBdr>
            <w:top w:val="none" w:sz="0" w:space="0" w:color="auto"/>
            <w:left w:val="none" w:sz="0" w:space="0" w:color="auto"/>
            <w:bottom w:val="none" w:sz="0" w:space="0" w:color="auto"/>
            <w:right w:val="none" w:sz="0" w:space="0" w:color="auto"/>
          </w:divBdr>
        </w:div>
        <w:div w:id="1029527537">
          <w:marLeft w:val="480"/>
          <w:marRight w:val="0"/>
          <w:marTop w:val="0"/>
          <w:marBottom w:val="0"/>
          <w:divBdr>
            <w:top w:val="none" w:sz="0" w:space="0" w:color="auto"/>
            <w:left w:val="none" w:sz="0" w:space="0" w:color="auto"/>
            <w:bottom w:val="none" w:sz="0" w:space="0" w:color="auto"/>
            <w:right w:val="none" w:sz="0" w:space="0" w:color="auto"/>
          </w:divBdr>
        </w:div>
        <w:div w:id="1561861972">
          <w:marLeft w:val="480"/>
          <w:marRight w:val="0"/>
          <w:marTop w:val="0"/>
          <w:marBottom w:val="0"/>
          <w:divBdr>
            <w:top w:val="none" w:sz="0" w:space="0" w:color="auto"/>
            <w:left w:val="none" w:sz="0" w:space="0" w:color="auto"/>
            <w:bottom w:val="none" w:sz="0" w:space="0" w:color="auto"/>
            <w:right w:val="none" w:sz="0" w:space="0" w:color="auto"/>
          </w:divBdr>
        </w:div>
        <w:div w:id="2045325088">
          <w:marLeft w:val="480"/>
          <w:marRight w:val="0"/>
          <w:marTop w:val="0"/>
          <w:marBottom w:val="0"/>
          <w:divBdr>
            <w:top w:val="none" w:sz="0" w:space="0" w:color="auto"/>
            <w:left w:val="none" w:sz="0" w:space="0" w:color="auto"/>
            <w:bottom w:val="none" w:sz="0" w:space="0" w:color="auto"/>
            <w:right w:val="none" w:sz="0" w:space="0" w:color="auto"/>
          </w:divBdr>
        </w:div>
        <w:div w:id="2100757998">
          <w:marLeft w:val="480"/>
          <w:marRight w:val="0"/>
          <w:marTop w:val="0"/>
          <w:marBottom w:val="0"/>
          <w:divBdr>
            <w:top w:val="none" w:sz="0" w:space="0" w:color="auto"/>
            <w:left w:val="none" w:sz="0" w:space="0" w:color="auto"/>
            <w:bottom w:val="none" w:sz="0" w:space="0" w:color="auto"/>
            <w:right w:val="none" w:sz="0" w:space="0" w:color="auto"/>
          </w:divBdr>
        </w:div>
        <w:div w:id="2078671423">
          <w:marLeft w:val="480"/>
          <w:marRight w:val="0"/>
          <w:marTop w:val="0"/>
          <w:marBottom w:val="0"/>
          <w:divBdr>
            <w:top w:val="none" w:sz="0" w:space="0" w:color="auto"/>
            <w:left w:val="none" w:sz="0" w:space="0" w:color="auto"/>
            <w:bottom w:val="none" w:sz="0" w:space="0" w:color="auto"/>
            <w:right w:val="none" w:sz="0" w:space="0" w:color="auto"/>
          </w:divBdr>
        </w:div>
        <w:div w:id="1115901569">
          <w:marLeft w:val="480"/>
          <w:marRight w:val="0"/>
          <w:marTop w:val="0"/>
          <w:marBottom w:val="0"/>
          <w:divBdr>
            <w:top w:val="none" w:sz="0" w:space="0" w:color="auto"/>
            <w:left w:val="none" w:sz="0" w:space="0" w:color="auto"/>
            <w:bottom w:val="none" w:sz="0" w:space="0" w:color="auto"/>
            <w:right w:val="none" w:sz="0" w:space="0" w:color="auto"/>
          </w:divBdr>
        </w:div>
        <w:div w:id="1003781166">
          <w:marLeft w:val="480"/>
          <w:marRight w:val="0"/>
          <w:marTop w:val="0"/>
          <w:marBottom w:val="0"/>
          <w:divBdr>
            <w:top w:val="none" w:sz="0" w:space="0" w:color="auto"/>
            <w:left w:val="none" w:sz="0" w:space="0" w:color="auto"/>
            <w:bottom w:val="none" w:sz="0" w:space="0" w:color="auto"/>
            <w:right w:val="none" w:sz="0" w:space="0" w:color="auto"/>
          </w:divBdr>
        </w:div>
        <w:div w:id="183246797">
          <w:marLeft w:val="480"/>
          <w:marRight w:val="0"/>
          <w:marTop w:val="0"/>
          <w:marBottom w:val="0"/>
          <w:divBdr>
            <w:top w:val="none" w:sz="0" w:space="0" w:color="auto"/>
            <w:left w:val="none" w:sz="0" w:space="0" w:color="auto"/>
            <w:bottom w:val="none" w:sz="0" w:space="0" w:color="auto"/>
            <w:right w:val="none" w:sz="0" w:space="0" w:color="auto"/>
          </w:divBdr>
        </w:div>
        <w:div w:id="443383750">
          <w:marLeft w:val="480"/>
          <w:marRight w:val="0"/>
          <w:marTop w:val="0"/>
          <w:marBottom w:val="0"/>
          <w:divBdr>
            <w:top w:val="none" w:sz="0" w:space="0" w:color="auto"/>
            <w:left w:val="none" w:sz="0" w:space="0" w:color="auto"/>
            <w:bottom w:val="none" w:sz="0" w:space="0" w:color="auto"/>
            <w:right w:val="none" w:sz="0" w:space="0" w:color="auto"/>
          </w:divBdr>
        </w:div>
        <w:div w:id="1879780667">
          <w:marLeft w:val="480"/>
          <w:marRight w:val="0"/>
          <w:marTop w:val="0"/>
          <w:marBottom w:val="0"/>
          <w:divBdr>
            <w:top w:val="none" w:sz="0" w:space="0" w:color="auto"/>
            <w:left w:val="none" w:sz="0" w:space="0" w:color="auto"/>
            <w:bottom w:val="none" w:sz="0" w:space="0" w:color="auto"/>
            <w:right w:val="none" w:sz="0" w:space="0" w:color="auto"/>
          </w:divBdr>
        </w:div>
        <w:div w:id="1289165562">
          <w:marLeft w:val="480"/>
          <w:marRight w:val="0"/>
          <w:marTop w:val="0"/>
          <w:marBottom w:val="0"/>
          <w:divBdr>
            <w:top w:val="none" w:sz="0" w:space="0" w:color="auto"/>
            <w:left w:val="none" w:sz="0" w:space="0" w:color="auto"/>
            <w:bottom w:val="none" w:sz="0" w:space="0" w:color="auto"/>
            <w:right w:val="none" w:sz="0" w:space="0" w:color="auto"/>
          </w:divBdr>
        </w:div>
      </w:divsChild>
    </w:div>
    <w:div w:id="1715421518">
      <w:bodyDiv w:val="1"/>
      <w:marLeft w:val="0"/>
      <w:marRight w:val="0"/>
      <w:marTop w:val="0"/>
      <w:marBottom w:val="0"/>
      <w:divBdr>
        <w:top w:val="none" w:sz="0" w:space="0" w:color="auto"/>
        <w:left w:val="none" w:sz="0" w:space="0" w:color="auto"/>
        <w:bottom w:val="none" w:sz="0" w:space="0" w:color="auto"/>
        <w:right w:val="none" w:sz="0" w:space="0" w:color="auto"/>
      </w:divBdr>
    </w:div>
    <w:div w:id="1722292851">
      <w:bodyDiv w:val="1"/>
      <w:marLeft w:val="0"/>
      <w:marRight w:val="0"/>
      <w:marTop w:val="0"/>
      <w:marBottom w:val="0"/>
      <w:divBdr>
        <w:top w:val="none" w:sz="0" w:space="0" w:color="auto"/>
        <w:left w:val="none" w:sz="0" w:space="0" w:color="auto"/>
        <w:bottom w:val="none" w:sz="0" w:space="0" w:color="auto"/>
        <w:right w:val="none" w:sz="0" w:space="0" w:color="auto"/>
      </w:divBdr>
      <w:divsChild>
        <w:div w:id="528101698">
          <w:marLeft w:val="480"/>
          <w:marRight w:val="0"/>
          <w:marTop w:val="0"/>
          <w:marBottom w:val="0"/>
          <w:divBdr>
            <w:top w:val="none" w:sz="0" w:space="0" w:color="auto"/>
            <w:left w:val="none" w:sz="0" w:space="0" w:color="auto"/>
            <w:bottom w:val="none" w:sz="0" w:space="0" w:color="auto"/>
            <w:right w:val="none" w:sz="0" w:space="0" w:color="auto"/>
          </w:divBdr>
        </w:div>
        <w:div w:id="1472405069">
          <w:marLeft w:val="480"/>
          <w:marRight w:val="0"/>
          <w:marTop w:val="0"/>
          <w:marBottom w:val="0"/>
          <w:divBdr>
            <w:top w:val="none" w:sz="0" w:space="0" w:color="auto"/>
            <w:left w:val="none" w:sz="0" w:space="0" w:color="auto"/>
            <w:bottom w:val="none" w:sz="0" w:space="0" w:color="auto"/>
            <w:right w:val="none" w:sz="0" w:space="0" w:color="auto"/>
          </w:divBdr>
        </w:div>
        <w:div w:id="1444730">
          <w:marLeft w:val="480"/>
          <w:marRight w:val="0"/>
          <w:marTop w:val="0"/>
          <w:marBottom w:val="0"/>
          <w:divBdr>
            <w:top w:val="none" w:sz="0" w:space="0" w:color="auto"/>
            <w:left w:val="none" w:sz="0" w:space="0" w:color="auto"/>
            <w:bottom w:val="none" w:sz="0" w:space="0" w:color="auto"/>
            <w:right w:val="none" w:sz="0" w:space="0" w:color="auto"/>
          </w:divBdr>
        </w:div>
        <w:div w:id="1415855429">
          <w:marLeft w:val="480"/>
          <w:marRight w:val="0"/>
          <w:marTop w:val="0"/>
          <w:marBottom w:val="0"/>
          <w:divBdr>
            <w:top w:val="none" w:sz="0" w:space="0" w:color="auto"/>
            <w:left w:val="none" w:sz="0" w:space="0" w:color="auto"/>
            <w:bottom w:val="none" w:sz="0" w:space="0" w:color="auto"/>
            <w:right w:val="none" w:sz="0" w:space="0" w:color="auto"/>
          </w:divBdr>
        </w:div>
        <w:div w:id="521668295">
          <w:marLeft w:val="480"/>
          <w:marRight w:val="0"/>
          <w:marTop w:val="0"/>
          <w:marBottom w:val="0"/>
          <w:divBdr>
            <w:top w:val="none" w:sz="0" w:space="0" w:color="auto"/>
            <w:left w:val="none" w:sz="0" w:space="0" w:color="auto"/>
            <w:bottom w:val="none" w:sz="0" w:space="0" w:color="auto"/>
            <w:right w:val="none" w:sz="0" w:space="0" w:color="auto"/>
          </w:divBdr>
        </w:div>
        <w:div w:id="188106778">
          <w:marLeft w:val="480"/>
          <w:marRight w:val="0"/>
          <w:marTop w:val="0"/>
          <w:marBottom w:val="0"/>
          <w:divBdr>
            <w:top w:val="none" w:sz="0" w:space="0" w:color="auto"/>
            <w:left w:val="none" w:sz="0" w:space="0" w:color="auto"/>
            <w:bottom w:val="none" w:sz="0" w:space="0" w:color="auto"/>
            <w:right w:val="none" w:sz="0" w:space="0" w:color="auto"/>
          </w:divBdr>
        </w:div>
        <w:div w:id="978144245">
          <w:marLeft w:val="480"/>
          <w:marRight w:val="0"/>
          <w:marTop w:val="0"/>
          <w:marBottom w:val="0"/>
          <w:divBdr>
            <w:top w:val="none" w:sz="0" w:space="0" w:color="auto"/>
            <w:left w:val="none" w:sz="0" w:space="0" w:color="auto"/>
            <w:bottom w:val="none" w:sz="0" w:space="0" w:color="auto"/>
            <w:right w:val="none" w:sz="0" w:space="0" w:color="auto"/>
          </w:divBdr>
        </w:div>
        <w:div w:id="179584195">
          <w:marLeft w:val="480"/>
          <w:marRight w:val="0"/>
          <w:marTop w:val="0"/>
          <w:marBottom w:val="0"/>
          <w:divBdr>
            <w:top w:val="none" w:sz="0" w:space="0" w:color="auto"/>
            <w:left w:val="none" w:sz="0" w:space="0" w:color="auto"/>
            <w:bottom w:val="none" w:sz="0" w:space="0" w:color="auto"/>
            <w:right w:val="none" w:sz="0" w:space="0" w:color="auto"/>
          </w:divBdr>
        </w:div>
        <w:div w:id="404305339">
          <w:marLeft w:val="480"/>
          <w:marRight w:val="0"/>
          <w:marTop w:val="0"/>
          <w:marBottom w:val="0"/>
          <w:divBdr>
            <w:top w:val="none" w:sz="0" w:space="0" w:color="auto"/>
            <w:left w:val="none" w:sz="0" w:space="0" w:color="auto"/>
            <w:bottom w:val="none" w:sz="0" w:space="0" w:color="auto"/>
            <w:right w:val="none" w:sz="0" w:space="0" w:color="auto"/>
          </w:divBdr>
        </w:div>
      </w:divsChild>
    </w:div>
    <w:div w:id="1723941733">
      <w:bodyDiv w:val="1"/>
      <w:marLeft w:val="0"/>
      <w:marRight w:val="0"/>
      <w:marTop w:val="0"/>
      <w:marBottom w:val="0"/>
      <w:divBdr>
        <w:top w:val="none" w:sz="0" w:space="0" w:color="auto"/>
        <w:left w:val="none" w:sz="0" w:space="0" w:color="auto"/>
        <w:bottom w:val="none" w:sz="0" w:space="0" w:color="auto"/>
        <w:right w:val="none" w:sz="0" w:space="0" w:color="auto"/>
      </w:divBdr>
    </w:div>
    <w:div w:id="1743336714">
      <w:bodyDiv w:val="1"/>
      <w:marLeft w:val="0"/>
      <w:marRight w:val="0"/>
      <w:marTop w:val="0"/>
      <w:marBottom w:val="0"/>
      <w:divBdr>
        <w:top w:val="none" w:sz="0" w:space="0" w:color="auto"/>
        <w:left w:val="none" w:sz="0" w:space="0" w:color="auto"/>
        <w:bottom w:val="none" w:sz="0" w:space="0" w:color="auto"/>
        <w:right w:val="none" w:sz="0" w:space="0" w:color="auto"/>
      </w:divBdr>
      <w:divsChild>
        <w:div w:id="1390811839">
          <w:marLeft w:val="480"/>
          <w:marRight w:val="0"/>
          <w:marTop w:val="0"/>
          <w:marBottom w:val="0"/>
          <w:divBdr>
            <w:top w:val="none" w:sz="0" w:space="0" w:color="auto"/>
            <w:left w:val="none" w:sz="0" w:space="0" w:color="auto"/>
            <w:bottom w:val="none" w:sz="0" w:space="0" w:color="auto"/>
            <w:right w:val="none" w:sz="0" w:space="0" w:color="auto"/>
          </w:divBdr>
        </w:div>
        <w:div w:id="433213764">
          <w:marLeft w:val="480"/>
          <w:marRight w:val="0"/>
          <w:marTop w:val="0"/>
          <w:marBottom w:val="0"/>
          <w:divBdr>
            <w:top w:val="none" w:sz="0" w:space="0" w:color="auto"/>
            <w:left w:val="none" w:sz="0" w:space="0" w:color="auto"/>
            <w:bottom w:val="none" w:sz="0" w:space="0" w:color="auto"/>
            <w:right w:val="none" w:sz="0" w:space="0" w:color="auto"/>
          </w:divBdr>
        </w:div>
        <w:div w:id="1106735930">
          <w:marLeft w:val="480"/>
          <w:marRight w:val="0"/>
          <w:marTop w:val="0"/>
          <w:marBottom w:val="0"/>
          <w:divBdr>
            <w:top w:val="none" w:sz="0" w:space="0" w:color="auto"/>
            <w:left w:val="none" w:sz="0" w:space="0" w:color="auto"/>
            <w:bottom w:val="none" w:sz="0" w:space="0" w:color="auto"/>
            <w:right w:val="none" w:sz="0" w:space="0" w:color="auto"/>
          </w:divBdr>
        </w:div>
        <w:div w:id="543712137">
          <w:marLeft w:val="480"/>
          <w:marRight w:val="0"/>
          <w:marTop w:val="0"/>
          <w:marBottom w:val="0"/>
          <w:divBdr>
            <w:top w:val="none" w:sz="0" w:space="0" w:color="auto"/>
            <w:left w:val="none" w:sz="0" w:space="0" w:color="auto"/>
            <w:bottom w:val="none" w:sz="0" w:space="0" w:color="auto"/>
            <w:right w:val="none" w:sz="0" w:space="0" w:color="auto"/>
          </w:divBdr>
        </w:div>
        <w:div w:id="778331451">
          <w:marLeft w:val="480"/>
          <w:marRight w:val="0"/>
          <w:marTop w:val="0"/>
          <w:marBottom w:val="0"/>
          <w:divBdr>
            <w:top w:val="none" w:sz="0" w:space="0" w:color="auto"/>
            <w:left w:val="none" w:sz="0" w:space="0" w:color="auto"/>
            <w:bottom w:val="none" w:sz="0" w:space="0" w:color="auto"/>
            <w:right w:val="none" w:sz="0" w:space="0" w:color="auto"/>
          </w:divBdr>
        </w:div>
        <w:div w:id="642612958">
          <w:marLeft w:val="480"/>
          <w:marRight w:val="0"/>
          <w:marTop w:val="0"/>
          <w:marBottom w:val="0"/>
          <w:divBdr>
            <w:top w:val="none" w:sz="0" w:space="0" w:color="auto"/>
            <w:left w:val="none" w:sz="0" w:space="0" w:color="auto"/>
            <w:bottom w:val="none" w:sz="0" w:space="0" w:color="auto"/>
            <w:right w:val="none" w:sz="0" w:space="0" w:color="auto"/>
          </w:divBdr>
        </w:div>
        <w:div w:id="640426638">
          <w:marLeft w:val="480"/>
          <w:marRight w:val="0"/>
          <w:marTop w:val="0"/>
          <w:marBottom w:val="0"/>
          <w:divBdr>
            <w:top w:val="none" w:sz="0" w:space="0" w:color="auto"/>
            <w:left w:val="none" w:sz="0" w:space="0" w:color="auto"/>
            <w:bottom w:val="none" w:sz="0" w:space="0" w:color="auto"/>
            <w:right w:val="none" w:sz="0" w:space="0" w:color="auto"/>
          </w:divBdr>
        </w:div>
        <w:div w:id="621499622">
          <w:marLeft w:val="480"/>
          <w:marRight w:val="0"/>
          <w:marTop w:val="0"/>
          <w:marBottom w:val="0"/>
          <w:divBdr>
            <w:top w:val="none" w:sz="0" w:space="0" w:color="auto"/>
            <w:left w:val="none" w:sz="0" w:space="0" w:color="auto"/>
            <w:bottom w:val="none" w:sz="0" w:space="0" w:color="auto"/>
            <w:right w:val="none" w:sz="0" w:space="0" w:color="auto"/>
          </w:divBdr>
        </w:div>
        <w:div w:id="174346166">
          <w:marLeft w:val="480"/>
          <w:marRight w:val="0"/>
          <w:marTop w:val="0"/>
          <w:marBottom w:val="0"/>
          <w:divBdr>
            <w:top w:val="none" w:sz="0" w:space="0" w:color="auto"/>
            <w:left w:val="none" w:sz="0" w:space="0" w:color="auto"/>
            <w:bottom w:val="none" w:sz="0" w:space="0" w:color="auto"/>
            <w:right w:val="none" w:sz="0" w:space="0" w:color="auto"/>
          </w:divBdr>
        </w:div>
        <w:div w:id="448084082">
          <w:marLeft w:val="480"/>
          <w:marRight w:val="0"/>
          <w:marTop w:val="0"/>
          <w:marBottom w:val="0"/>
          <w:divBdr>
            <w:top w:val="none" w:sz="0" w:space="0" w:color="auto"/>
            <w:left w:val="none" w:sz="0" w:space="0" w:color="auto"/>
            <w:bottom w:val="none" w:sz="0" w:space="0" w:color="auto"/>
            <w:right w:val="none" w:sz="0" w:space="0" w:color="auto"/>
          </w:divBdr>
        </w:div>
        <w:div w:id="76367424">
          <w:marLeft w:val="480"/>
          <w:marRight w:val="0"/>
          <w:marTop w:val="0"/>
          <w:marBottom w:val="0"/>
          <w:divBdr>
            <w:top w:val="none" w:sz="0" w:space="0" w:color="auto"/>
            <w:left w:val="none" w:sz="0" w:space="0" w:color="auto"/>
            <w:bottom w:val="none" w:sz="0" w:space="0" w:color="auto"/>
            <w:right w:val="none" w:sz="0" w:space="0" w:color="auto"/>
          </w:divBdr>
        </w:div>
        <w:div w:id="507476926">
          <w:marLeft w:val="480"/>
          <w:marRight w:val="0"/>
          <w:marTop w:val="0"/>
          <w:marBottom w:val="0"/>
          <w:divBdr>
            <w:top w:val="none" w:sz="0" w:space="0" w:color="auto"/>
            <w:left w:val="none" w:sz="0" w:space="0" w:color="auto"/>
            <w:bottom w:val="none" w:sz="0" w:space="0" w:color="auto"/>
            <w:right w:val="none" w:sz="0" w:space="0" w:color="auto"/>
          </w:divBdr>
        </w:div>
        <w:div w:id="1556620405">
          <w:marLeft w:val="480"/>
          <w:marRight w:val="0"/>
          <w:marTop w:val="0"/>
          <w:marBottom w:val="0"/>
          <w:divBdr>
            <w:top w:val="none" w:sz="0" w:space="0" w:color="auto"/>
            <w:left w:val="none" w:sz="0" w:space="0" w:color="auto"/>
            <w:bottom w:val="none" w:sz="0" w:space="0" w:color="auto"/>
            <w:right w:val="none" w:sz="0" w:space="0" w:color="auto"/>
          </w:divBdr>
        </w:div>
        <w:div w:id="648438930">
          <w:marLeft w:val="480"/>
          <w:marRight w:val="0"/>
          <w:marTop w:val="0"/>
          <w:marBottom w:val="0"/>
          <w:divBdr>
            <w:top w:val="none" w:sz="0" w:space="0" w:color="auto"/>
            <w:left w:val="none" w:sz="0" w:space="0" w:color="auto"/>
            <w:bottom w:val="none" w:sz="0" w:space="0" w:color="auto"/>
            <w:right w:val="none" w:sz="0" w:space="0" w:color="auto"/>
          </w:divBdr>
        </w:div>
      </w:divsChild>
    </w:div>
    <w:div w:id="1747150262">
      <w:bodyDiv w:val="1"/>
      <w:marLeft w:val="0"/>
      <w:marRight w:val="0"/>
      <w:marTop w:val="0"/>
      <w:marBottom w:val="0"/>
      <w:divBdr>
        <w:top w:val="none" w:sz="0" w:space="0" w:color="auto"/>
        <w:left w:val="none" w:sz="0" w:space="0" w:color="auto"/>
        <w:bottom w:val="none" w:sz="0" w:space="0" w:color="auto"/>
        <w:right w:val="none" w:sz="0" w:space="0" w:color="auto"/>
      </w:divBdr>
    </w:div>
    <w:div w:id="1751542803">
      <w:bodyDiv w:val="1"/>
      <w:marLeft w:val="0"/>
      <w:marRight w:val="0"/>
      <w:marTop w:val="0"/>
      <w:marBottom w:val="0"/>
      <w:divBdr>
        <w:top w:val="none" w:sz="0" w:space="0" w:color="auto"/>
        <w:left w:val="none" w:sz="0" w:space="0" w:color="auto"/>
        <w:bottom w:val="none" w:sz="0" w:space="0" w:color="auto"/>
        <w:right w:val="none" w:sz="0" w:space="0" w:color="auto"/>
      </w:divBdr>
    </w:div>
    <w:div w:id="1752191904">
      <w:bodyDiv w:val="1"/>
      <w:marLeft w:val="0"/>
      <w:marRight w:val="0"/>
      <w:marTop w:val="0"/>
      <w:marBottom w:val="0"/>
      <w:divBdr>
        <w:top w:val="none" w:sz="0" w:space="0" w:color="auto"/>
        <w:left w:val="none" w:sz="0" w:space="0" w:color="auto"/>
        <w:bottom w:val="none" w:sz="0" w:space="0" w:color="auto"/>
        <w:right w:val="none" w:sz="0" w:space="0" w:color="auto"/>
      </w:divBdr>
    </w:div>
    <w:div w:id="1755082064">
      <w:bodyDiv w:val="1"/>
      <w:marLeft w:val="0"/>
      <w:marRight w:val="0"/>
      <w:marTop w:val="0"/>
      <w:marBottom w:val="0"/>
      <w:divBdr>
        <w:top w:val="none" w:sz="0" w:space="0" w:color="auto"/>
        <w:left w:val="none" w:sz="0" w:space="0" w:color="auto"/>
        <w:bottom w:val="none" w:sz="0" w:space="0" w:color="auto"/>
        <w:right w:val="none" w:sz="0" w:space="0" w:color="auto"/>
      </w:divBdr>
    </w:div>
    <w:div w:id="1757482083">
      <w:bodyDiv w:val="1"/>
      <w:marLeft w:val="0"/>
      <w:marRight w:val="0"/>
      <w:marTop w:val="0"/>
      <w:marBottom w:val="0"/>
      <w:divBdr>
        <w:top w:val="none" w:sz="0" w:space="0" w:color="auto"/>
        <w:left w:val="none" w:sz="0" w:space="0" w:color="auto"/>
        <w:bottom w:val="none" w:sz="0" w:space="0" w:color="auto"/>
        <w:right w:val="none" w:sz="0" w:space="0" w:color="auto"/>
      </w:divBdr>
      <w:divsChild>
        <w:div w:id="2128501265">
          <w:marLeft w:val="0"/>
          <w:marRight w:val="0"/>
          <w:marTop w:val="0"/>
          <w:marBottom w:val="0"/>
          <w:divBdr>
            <w:top w:val="none" w:sz="0" w:space="0" w:color="auto"/>
            <w:left w:val="none" w:sz="0" w:space="0" w:color="auto"/>
            <w:bottom w:val="none" w:sz="0" w:space="0" w:color="auto"/>
            <w:right w:val="none" w:sz="0" w:space="0" w:color="auto"/>
          </w:divBdr>
        </w:div>
      </w:divsChild>
    </w:div>
    <w:div w:id="1760835862">
      <w:bodyDiv w:val="1"/>
      <w:marLeft w:val="0"/>
      <w:marRight w:val="0"/>
      <w:marTop w:val="0"/>
      <w:marBottom w:val="0"/>
      <w:divBdr>
        <w:top w:val="none" w:sz="0" w:space="0" w:color="auto"/>
        <w:left w:val="none" w:sz="0" w:space="0" w:color="auto"/>
        <w:bottom w:val="none" w:sz="0" w:space="0" w:color="auto"/>
        <w:right w:val="none" w:sz="0" w:space="0" w:color="auto"/>
      </w:divBdr>
    </w:div>
    <w:div w:id="1764301757">
      <w:bodyDiv w:val="1"/>
      <w:marLeft w:val="0"/>
      <w:marRight w:val="0"/>
      <w:marTop w:val="0"/>
      <w:marBottom w:val="0"/>
      <w:divBdr>
        <w:top w:val="none" w:sz="0" w:space="0" w:color="auto"/>
        <w:left w:val="none" w:sz="0" w:space="0" w:color="auto"/>
        <w:bottom w:val="none" w:sz="0" w:space="0" w:color="auto"/>
        <w:right w:val="none" w:sz="0" w:space="0" w:color="auto"/>
      </w:divBdr>
    </w:div>
    <w:div w:id="1777214746">
      <w:bodyDiv w:val="1"/>
      <w:marLeft w:val="0"/>
      <w:marRight w:val="0"/>
      <w:marTop w:val="0"/>
      <w:marBottom w:val="0"/>
      <w:divBdr>
        <w:top w:val="none" w:sz="0" w:space="0" w:color="auto"/>
        <w:left w:val="none" w:sz="0" w:space="0" w:color="auto"/>
        <w:bottom w:val="none" w:sz="0" w:space="0" w:color="auto"/>
        <w:right w:val="none" w:sz="0" w:space="0" w:color="auto"/>
      </w:divBdr>
      <w:divsChild>
        <w:div w:id="2068793556">
          <w:marLeft w:val="480"/>
          <w:marRight w:val="0"/>
          <w:marTop w:val="0"/>
          <w:marBottom w:val="0"/>
          <w:divBdr>
            <w:top w:val="none" w:sz="0" w:space="0" w:color="auto"/>
            <w:left w:val="none" w:sz="0" w:space="0" w:color="auto"/>
            <w:bottom w:val="none" w:sz="0" w:space="0" w:color="auto"/>
            <w:right w:val="none" w:sz="0" w:space="0" w:color="auto"/>
          </w:divBdr>
        </w:div>
        <w:div w:id="40978949">
          <w:marLeft w:val="480"/>
          <w:marRight w:val="0"/>
          <w:marTop w:val="0"/>
          <w:marBottom w:val="0"/>
          <w:divBdr>
            <w:top w:val="none" w:sz="0" w:space="0" w:color="auto"/>
            <w:left w:val="none" w:sz="0" w:space="0" w:color="auto"/>
            <w:bottom w:val="none" w:sz="0" w:space="0" w:color="auto"/>
            <w:right w:val="none" w:sz="0" w:space="0" w:color="auto"/>
          </w:divBdr>
        </w:div>
        <w:div w:id="1201211461">
          <w:marLeft w:val="480"/>
          <w:marRight w:val="0"/>
          <w:marTop w:val="0"/>
          <w:marBottom w:val="0"/>
          <w:divBdr>
            <w:top w:val="none" w:sz="0" w:space="0" w:color="auto"/>
            <w:left w:val="none" w:sz="0" w:space="0" w:color="auto"/>
            <w:bottom w:val="none" w:sz="0" w:space="0" w:color="auto"/>
            <w:right w:val="none" w:sz="0" w:space="0" w:color="auto"/>
          </w:divBdr>
        </w:div>
        <w:div w:id="1045636944">
          <w:marLeft w:val="480"/>
          <w:marRight w:val="0"/>
          <w:marTop w:val="0"/>
          <w:marBottom w:val="0"/>
          <w:divBdr>
            <w:top w:val="none" w:sz="0" w:space="0" w:color="auto"/>
            <w:left w:val="none" w:sz="0" w:space="0" w:color="auto"/>
            <w:bottom w:val="none" w:sz="0" w:space="0" w:color="auto"/>
            <w:right w:val="none" w:sz="0" w:space="0" w:color="auto"/>
          </w:divBdr>
        </w:div>
        <w:div w:id="1254514200">
          <w:marLeft w:val="480"/>
          <w:marRight w:val="0"/>
          <w:marTop w:val="0"/>
          <w:marBottom w:val="0"/>
          <w:divBdr>
            <w:top w:val="none" w:sz="0" w:space="0" w:color="auto"/>
            <w:left w:val="none" w:sz="0" w:space="0" w:color="auto"/>
            <w:bottom w:val="none" w:sz="0" w:space="0" w:color="auto"/>
            <w:right w:val="none" w:sz="0" w:space="0" w:color="auto"/>
          </w:divBdr>
        </w:div>
      </w:divsChild>
    </w:div>
    <w:div w:id="1781218923">
      <w:bodyDiv w:val="1"/>
      <w:marLeft w:val="0"/>
      <w:marRight w:val="0"/>
      <w:marTop w:val="0"/>
      <w:marBottom w:val="0"/>
      <w:divBdr>
        <w:top w:val="none" w:sz="0" w:space="0" w:color="auto"/>
        <w:left w:val="none" w:sz="0" w:space="0" w:color="auto"/>
        <w:bottom w:val="none" w:sz="0" w:space="0" w:color="auto"/>
        <w:right w:val="none" w:sz="0" w:space="0" w:color="auto"/>
      </w:divBdr>
      <w:divsChild>
        <w:div w:id="2131394074">
          <w:marLeft w:val="480"/>
          <w:marRight w:val="0"/>
          <w:marTop w:val="0"/>
          <w:marBottom w:val="0"/>
          <w:divBdr>
            <w:top w:val="none" w:sz="0" w:space="0" w:color="auto"/>
            <w:left w:val="none" w:sz="0" w:space="0" w:color="auto"/>
            <w:bottom w:val="none" w:sz="0" w:space="0" w:color="auto"/>
            <w:right w:val="none" w:sz="0" w:space="0" w:color="auto"/>
          </w:divBdr>
        </w:div>
      </w:divsChild>
    </w:div>
    <w:div w:id="1813592117">
      <w:bodyDiv w:val="1"/>
      <w:marLeft w:val="0"/>
      <w:marRight w:val="0"/>
      <w:marTop w:val="0"/>
      <w:marBottom w:val="0"/>
      <w:divBdr>
        <w:top w:val="none" w:sz="0" w:space="0" w:color="auto"/>
        <w:left w:val="none" w:sz="0" w:space="0" w:color="auto"/>
        <w:bottom w:val="none" w:sz="0" w:space="0" w:color="auto"/>
        <w:right w:val="none" w:sz="0" w:space="0" w:color="auto"/>
      </w:divBdr>
      <w:divsChild>
        <w:div w:id="1484348794">
          <w:marLeft w:val="480"/>
          <w:marRight w:val="0"/>
          <w:marTop w:val="0"/>
          <w:marBottom w:val="0"/>
          <w:divBdr>
            <w:top w:val="none" w:sz="0" w:space="0" w:color="auto"/>
            <w:left w:val="none" w:sz="0" w:space="0" w:color="auto"/>
            <w:bottom w:val="none" w:sz="0" w:space="0" w:color="auto"/>
            <w:right w:val="none" w:sz="0" w:space="0" w:color="auto"/>
          </w:divBdr>
        </w:div>
        <w:div w:id="774330384">
          <w:marLeft w:val="480"/>
          <w:marRight w:val="0"/>
          <w:marTop w:val="0"/>
          <w:marBottom w:val="0"/>
          <w:divBdr>
            <w:top w:val="none" w:sz="0" w:space="0" w:color="auto"/>
            <w:left w:val="none" w:sz="0" w:space="0" w:color="auto"/>
            <w:bottom w:val="none" w:sz="0" w:space="0" w:color="auto"/>
            <w:right w:val="none" w:sz="0" w:space="0" w:color="auto"/>
          </w:divBdr>
        </w:div>
        <w:div w:id="2076925902">
          <w:marLeft w:val="480"/>
          <w:marRight w:val="0"/>
          <w:marTop w:val="0"/>
          <w:marBottom w:val="0"/>
          <w:divBdr>
            <w:top w:val="none" w:sz="0" w:space="0" w:color="auto"/>
            <w:left w:val="none" w:sz="0" w:space="0" w:color="auto"/>
            <w:bottom w:val="none" w:sz="0" w:space="0" w:color="auto"/>
            <w:right w:val="none" w:sz="0" w:space="0" w:color="auto"/>
          </w:divBdr>
        </w:div>
        <w:div w:id="334769761">
          <w:marLeft w:val="480"/>
          <w:marRight w:val="0"/>
          <w:marTop w:val="0"/>
          <w:marBottom w:val="0"/>
          <w:divBdr>
            <w:top w:val="none" w:sz="0" w:space="0" w:color="auto"/>
            <w:left w:val="none" w:sz="0" w:space="0" w:color="auto"/>
            <w:bottom w:val="none" w:sz="0" w:space="0" w:color="auto"/>
            <w:right w:val="none" w:sz="0" w:space="0" w:color="auto"/>
          </w:divBdr>
        </w:div>
        <w:div w:id="1106005639">
          <w:marLeft w:val="480"/>
          <w:marRight w:val="0"/>
          <w:marTop w:val="0"/>
          <w:marBottom w:val="0"/>
          <w:divBdr>
            <w:top w:val="none" w:sz="0" w:space="0" w:color="auto"/>
            <w:left w:val="none" w:sz="0" w:space="0" w:color="auto"/>
            <w:bottom w:val="none" w:sz="0" w:space="0" w:color="auto"/>
            <w:right w:val="none" w:sz="0" w:space="0" w:color="auto"/>
          </w:divBdr>
        </w:div>
        <w:div w:id="1105734222">
          <w:marLeft w:val="480"/>
          <w:marRight w:val="0"/>
          <w:marTop w:val="0"/>
          <w:marBottom w:val="0"/>
          <w:divBdr>
            <w:top w:val="none" w:sz="0" w:space="0" w:color="auto"/>
            <w:left w:val="none" w:sz="0" w:space="0" w:color="auto"/>
            <w:bottom w:val="none" w:sz="0" w:space="0" w:color="auto"/>
            <w:right w:val="none" w:sz="0" w:space="0" w:color="auto"/>
          </w:divBdr>
        </w:div>
        <w:div w:id="280379026">
          <w:marLeft w:val="480"/>
          <w:marRight w:val="0"/>
          <w:marTop w:val="0"/>
          <w:marBottom w:val="0"/>
          <w:divBdr>
            <w:top w:val="none" w:sz="0" w:space="0" w:color="auto"/>
            <w:left w:val="none" w:sz="0" w:space="0" w:color="auto"/>
            <w:bottom w:val="none" w:sz="0" w:space="0" w:color="auto"/>
            <w:right w:val="none" w:sz="0" w:space="0" w:color="auto"/>
          </w:divBdr>
        </w:div>
        <w:div w:id="316810103">
          <w:marLeft w:val="480"/>
          <w:marRight w:val="0"/>
          <w:marTop w:val="0"/>
          <w:marBottom w:val="0"/>
          <w:divBdr>
            <w:top w:val="none" w:sz="0" w:space="0" w:color="auto"/>
            <w:left w:val="none" w:sz="0" w:space="0" w:color="auto"/>
            <w:bottom w:val="none" w:sz="0" w:space="0" w:color="auto"/>
            <w:right w:val="none" w:sz="0" w:space="0" w:color="auto"/>
          </w:divBdr>
        </w:div>
        <w:div w:id="726758752">
          <w:marLeft w:val="480"/>
          <w:marRight w:val="0"/>
          <w:marTop w:val="0"/>
          <w:marBottom w:val="0"/>
          <w:divBdr>
            <w:top w:val="none" w:sz="0" w:space="0" w:color="auto"/>
            <w:left w:val="none" w:sz="0" w:space="0" w:color="auto"/>
            <w:bottom w:val="none" w:sz="0" w:space="0" w:color="auto"/>
            <w:right w:val="none" w:sz="0" w:space="0" w:color="auto"/>
          </w:divBdr>
        </w:div>
        <w:div w:id="197206977">
          <w:marLeft w:val="480"/>
          <w:marRight w:val="0"/>
          <w:marTop w:val="0"/>
          <w:marBottom w:val="0"/>
          <w:divBdr>
            <w:top w:val="none" w:sz="0" w:space="0" w:color="auto"/>
            <w:left w:val="none" w:sz="0" w:space="0" w:color="auto"/>
            <w:bottom w:val="none" w:sz="0" w:space="0" w:color="auto"/>
            <w:right w:val="none" w:sz="0" w:space="0" w:color="auto"/>
          </w:divBdr>
        </w:div>
        <w:div w:id="794060231">
          <w:marLeft w:val="480"/>
          <w:marRight w:val="0"/>
          <w:marTop w:val="0"/>
          <w:marBottom w:val="0"/>
          <w:divBdr>
            <w:top w:val="none" w:sz="0" w:space="0" w:color="auto"/>
            <w:left w:val="none" w:sz="0" w:space="0" w:color="auto"/>
            <w:bottom w:val="none" w:sz="0" w:space="0" w:color="auto"/>
            <w:right w:val="none" w:sz="0" w:space="0" w:color="auto"/>
          </w:divBdr>
        </w:div>
        <w:div w:id="556627450">
          <w:marLeft w:val="480"/>
          <w:marRight w:val="0"/>
          <w:marTop w:val="0"/>
          <w:marBottom w:val="0"/>
          <w:divBdr>
            <w:top w:val="none" w:sz="0" w:space="0" w:color="auto"/>
            <w:left w:val="none" w:sz="0" w:space="0" w:color="auto"/>
            <w:bottom w:val="none" w:sz="0" w:space="0" w:color="auto"/>
            <w:right w:val="none" w:sz="0" w:space="0" w:color="auto"/>
          </w:divBdr>
        </w:div>
        <w:div w:id="458497722">
          <w:marLeft w:val="480"/>
          <w:marRight w:val="0"/>
          <w:marTop w:val="0"/>
          <w:marBottom w:val="0"/>
          <w:divBdr>
            <w:top w:val="none" w:sz="0" w:space="0" w:color="auto"/>
            <w:left w:val="none" w:sz="0" w:space="0" w:color="auto"/>
            <w:bottom w:val="none" w:sz="0" w:space="0" w:color="auto"/>
            <w:right w:val="none" w:sz="0" w:space="0" w:color="auto"/>
          </w:divBdr>
        </w:div>
        <w:div w:id="1364669393">
          <w:marLeft w:val="480"/>
          <w:marRight w:val="0"/>
          <w:marTop w:val="0"/>
          <w:marBottom w:val="0"/>
          <w:divBdr>
            <w:top w:val="none" w:sz="0" w:space="0" w:color="auto"/>
            <w:left w:val="none" w:sz="0" w:space="0" w:color="auto"/>
            <w:bottom w:val="none" w:sz="0" w:space="0" w:color="auto"/>
            <w:right w:val="none" w:sz="0" w:space="0" w:color="auto"/>
          </w:divBdr>
        </w:div>
      </w:divsChild>
    </w:div>
    <w:div w:id="1821651277">
      <w:bodyDiv w:val="1"/>
      <w:marLeft w:val="0"/>
      <w:marRight w:val="0"/>
      <w:marTop w:val="0"/>
      <w:marBottom w:val="0"/>
      <w:divBdr>
        <w:top w:val="none" w:sz="0" w:space="0" w:color="auto"/>
        <w:left w:val="none" w:sz="0" w:space="0" w:color="auto"/>
        <w:bottom w:val="none" w:sz="0" w:space="0" w:color="auto"/>
        <w:right w:val="none" w:sz="0" w:space="0" w:color="auto"/>
      </w:divBdr>
      <w:divsChild>
        <w:div w:id="1014456745">
          <w:marLeft w:val="480"/>
          <w:marRight w:val="0"/>
          <w:marTop w:val="0"/>
          <w:marBottom w:val="0"/>
          <w:divBdr>
            <w:top w:val="none" w:sz="0" w:space="0" w:color="auto"/>
            <w:left w:val="none" w:sz="0" w:space="0" w:color="auto"/>
            <w:bottom w:val="none" w:sz="0" w:space="0" w:color="auto"/>
            <w:right w:val="none" w:sz="0" w:space="0" w:color="auto"/>
          </w:divBdr>
        </w:div>
        <w:div w:id="1129513820">
          <w:marLeft w:val="480"/>
          <w:marRight w:val="0"/>
          <w:marTop w:val="0"/>
          <w:marBottom w:val="0"/>
          <w:divBdr>
            <w:top w:val="none" w:sz="0" w:space="0" w:color="auto"/>
            <w:left w:val="none" w:sz="0" w:space="0" w:color="auto"/>
            <w:bottom w:val="none" w:sz="0" w:space="0" w:color="auto"/>
            <w:right w:val="none" w:sz="0" w:space="0" w:color="auto"/>
          </w:divBdr>
        </w:div>
      </w:divsChild>
    </w:div>
    <w:div w:id="1837765414">
      <w:bodyDiv w:val="1"/>
      <w:marLeft w:val="0"/>
      <w:marRight w:val="0"/>
      <w:marTop w:val="0"/>
      <w:marBottom w:val="0"/>
      <w:divBdr>
        <w:top w:val="none" w:sz="0" w:space="0" w:color="auto"/>
        <w:left w:val="none" w:sz="0" w:space="0" w:color="auto"/>
        <w:bottom w:val="none" w:sz="0" w:space="0" w:color="auto"/>
        <w:right w:val="none" w:sz="0" w:space="0" w:color="auto"/>
      </w:divBdr>
    </w:div>
    <w:div w:id="1845630934">
      <w:bodyDiv w:val="1"/>
      <w:marLeft w:val="0"/>
      <w:marRight w:val="0"/>
      <w:marTop w:val="0"/>
      <w:marBottom w:val="0"/>
      <w:divBdr>
        <w:top w:val="none" w:sz="0" w:space="0" w:color="auto"/>
        <w:left w:val="none" w:sz="0" w:space="0" w:color="auto"/>
        <w:bottom w:val="none" w:sz="0" w:space="0" w:color="auto"/>
        <w:right w:val="none" w:sz="0" w:space="0" w:color="auto"/>
      </w:divBdr>
    </w:div>
    <w:div w:id="1857227324">
      <w:bodyDiv w:val="1"/>
      <w:marLeft w:val="0"/>
      <w:marRight w:val="0"/>
      <w:marTop w:val="0"/>
      <w:marBottom w:val="0"/>
      <w:divBdr>
        <w:top w:val="none" w:sz="0" w:space="0" w:color="auto"/>
        <w:left w:val="none" w:sz="0" w:space="0" w:color="auto"/>
        <w:bottom w:val="none" w:sz="0" w:space="0" w:color="auto"/>
        <w:right w:val="none" w:sz="0" w:space="0" w:color="auto"/>
      </w:divBdr>
      <w:divsChild>
        <w:div w:id="504250521">
          <w:marLeft w:val="480"/>
          <w:marRight w:val="0"/>
          <w:marTop w:val="0"/>
          <w:marBottom w:val="0"/>
          <w:divBdr>
            <w:top w:val="none" w:sz="0" w:space="0" w:color="auto"/>
            <w:left w:val="none" w:sz="0" w:space="0" w:color="auto"/>
            <w:bottom w:val="none" w:sz="0" w:space="0" w:color="auto"/>
            <w:right w:val="none" w:sz="0" w:space="0" w:color="auto"/>
          </w:divBdr>
        </w:div>
        <w:div w:id="1347899671">
          <w:marLeft w:val="480"/>
          <w:marRight w:val="0"/>
          <w:marTop w:val="0"/>
          <w:marBottom w:val="0"/>
          <w:divBdr>
            <w:top w:val="none" w:sz="0" w:space="0" w:color="auto"/>
            <w:left w:val="none" w:sz="0" w:space="0" w:color="auto"/>
            <w:bottom w:val="none" w:sz="0" w:space="0" w:color="auto"/>
            <w:right w:val="none" w:sz="0" w:space="0" w:color="auto"/>
          </w:divBdr>
        </w:div>
      </w:divsChild>
    </w:div>
    <w:div w:id="1860704744">
      <w:bodyDiv w:val="1"/>
      <w:marLeft w:val="0"/>
      <w:marRight w:val="0"/>
      <w:marTop w:val="0"/>
      <w:marBottom w:val="0"/>
      <w:divBdr>
        <w:top w:val="none" w:sz="0" w:space="0" w:color="auto"/>
        <w:left w:val="none" w:sz="0" w:space="0" w:color="auto"/>
        <w:bottom w:val="none" w:sz="0" w:space="0" w:color="auto"/>
        <w:right w:val="none" w:sz="0" w:space="0" w:color="auto"/>
      </w:divBdr>
      <w:divsChild>
        <w:div w:id="1184630138">
          <w:marLeft w:val="480"/>
          <w:marRight w:val="0"/>
          <w:marTop w:val="0"/>
          <w:marBottom w:val="0"/>
          <w:divBdr>
            <w:top w:val="none" w:sz="0" w:space="0" w:color="auto"/>
            <w:left w:val="none" w:sz="0" w:space="0" w:color="auto"/>
            <w:bottom w:val="none" w:sz="0" w:space="0" w:color="auto"/>
            <w:right w:val="none" w:sz="0" w:space="0" w:color="auto"/>
          </w:divBdr>
        </w:div>
        <w:div w:id="845512681">
          <w:marLeft w:val="480"/>
          <w:marRight w:val="0"/>
          <w:marTop w:val="0"/>
          <w:marBottom w:val="0"/>
          <w:divBdr>
            <w:top w:val="none" w:sz="0" w:space="0" w:color="auto"/>
            <w:left w:val="none" w:sz="0" w:space="0" w:color="auto"/>
            <w:bottom w:val="none" w:sz="0" w:space="0" w:color="auto"/>
            <w:right w:val="none" w:sz="0" w:space="0" w:color="auto"/>
          </w:divBdr>
        </w:div>
        <w:div w:id="765880515">
          <w:marLeft w:val="480"/>
          <w:marRight w:val="0"/>
          <w:marTop w:val="0"/>
          <w:marBottom w:val="0"/>
          <w:divBdr>
            <w:top w:val="none" w:sz="0" w:space="0" w:color="auto"/>
            <w:left w:val="none" w:sz="0" w:space="0" w:color="auto"/>
            <w:bottom w:val="none" w:sz="0" w:space="0" w:color="auto"/>
            <w:right w:val="none" w:sz="0" w:space="0" w:color="auto"/>
          </w:divBdr>
        </w:div>
        <w:div w:id="553539126">
          <w:marLeft w:val="480"/>
          <w:marRight w:val="0"/>
          <w:marTop w:val="0"/>
          <w:marBottom w:val="0"/>
          <w:divBdr>
            <w:top w:val="none" w:sz="0" w:space="0" w:color="auto"/>
            <w:left w:val="none" w:sz="0" w:space="0" w:color="auto"/>
            <w:bottom w:val="none" w:sz="0" w:space="0" w:color="auto"/>
            <w:right w:val="none" w:sz="0" w:space="0" w:color="auto"/>
          </w:divBdr>
        </w:div>
        <w:div w:id="1953394327">
          <w:marLeft w:val="480"/>
          <w:marRight w:val="0"/>
          <w:marTop w:val="0"/>
          <w:marBottom w:val="0"/>
          <w:divBdr>
            <w:top w:val="none" w:sz="0" w:space="0" w:color="auto"/>
            <w:left w:val="none" w:sz="0" w:space="0" w:color="auto"/>
            <w:bottom w:val="none" w:sz="0" w:space="0" w:color="auto"/>
            <w:right w:val="none" w:sz="0" w:space="0" w:color="auto"/>
          </w:divBdr>
        </w:div>
        <w:div w:id="859046044">
          <w:marLeft w:val="480"/>
          <w:marRight w:val="0"/>
          <w:marTop w:val="0"/>
          <w:marBottom w:val="0"/>
          <w:divBdr>
            <w:top w:val="none" w:sz="0" w:space="0" w:color="auto"/>
            <w:left w:val="none" w:sz="0" w:space="0" w:color="auto"/>
            <w:bottom w:val="none" w:sz="0" w:space="0" w:color="auto"/>
            <w:right w:val="none" w:sz="0" w:space="0" w:color="auto"/>
          </w:divBdr>
        </w:div>
        <w:div w:id="1559441183">
          <w:marLeft w:val="480"/>
          <w:marRight w:val="0"/>
          <w:marTop w:val="0"/>
          <w:marBottom w:val="0"/>
          <w:divBdr>
            <w:top w:val="none" w:sz="0" w:space="0" w:color="auto"/>
            <w:left w:val="none" w:sz="0" w:space="0" w:color="auto"/>
            <w:bottom w:val="none" w:sz="0" w:space="0" w:color="auto"/>
            <w:right w:val="none" w:sz="0" w:space="0" w:color="auto"/>
          </w:divBdr>
        </w:div>
        <w:div w:id="1300455860">
          <w:marLeft w:val="480"/>
          <w:marRight w:val="0"/>
          <w:marTop w:val="0"/>
          <w:marBottom w:val="0"/>
          <w:divBdr>
            <w:top w:val="none" w:sz="0" w:space="0" w:color="auto"/>
            <w:left w:val="none" w:sz="0" w:space="0" w:color="auto"/>
            <w:bottom w:val="none" w:sz="0" w:space="0" w:color="auto"/>
            <w:right w:val="none" w:sz="0" w:space="0" w:color="auto"/>
          </w:divBdr>
        </w:div>
        <w:div w:id="1355692888">
          <w:marLeft w:val="480"/>
          <w:marRight w:val="0"/>
          <w:marTop w:val="0"/>
          <w:marBottom w:val="0"/>
          <w:divBdr>
            <w:top w:val="none" w:sz="0" w:space="0" w:color="auto"/>
            <w:left w:val="none" w:sz="0" w:space="0" w:color="auto"/>
            <w:bottom w:val="none" w:sz="0" w:space="0" w:color="auto"/>
            <w:right w:val="none" w:sz="0" w:space="0" w:color="auto"/>
          </w:divBdr>
        </w:div>
        <w:div w:id="796412832">
          <w:marLeft w:val="480"/>
          <w:marRight w:val="0"/>
          <w:marTop w:val="0"/>
          <w:marBottom w:val="0"/>
          <w:divBdr>
            <w:top w:val="none" w:sz="0" w:space="0" w:color="auto"/>
            <w:left w:val="none" w:sz="0" w:space="0" w:color="auto"/>
            <w:bottom w:val="none" w:sz="0" w:space="0" w:color="auto"/>
            <w:right w:val="none" w:sz="0" w:space="0" w:color="auto"/>
          </w:divBdr>
        </w:div>
        <w:div w:id="1249654809">
          <w:marLeft w:val="480"/>
          <w:marRight w:val="0"/>
          <w:marTop w:val="0"/>
          <w:marBottom w:val="0"/>
          <w:divBdr>
            <w:top w:val="none" w:sz="0" w:space="0" w:color="auto"/>
            <w:left w:val="none" w:sz="0" w:space="0" w:color="auto"/>
            <w:bottom w:val="none" w:sz="0" w:space="0" w:color="auto"/>
            <w:right w:val="none" w:sz="0" w:space="0" w:color="auto"/>
          </w:divBdr>
        </w:div>
        <w:div w:id="582108711">
          <w:marLeft w:val="480"/>
          <w:marRight w:val="0"/>
          <w:marTop w:val="0"/>
          <w:marBottom w:val="0"/>
          <w:divBdr>
            <w:top w:val="none" w:sz="0" w:space="0" w:color="auto"/>
            <w:left w:val="none" w:sz="0" w:space="0" w:color="auto"/>
            <w:bottom w:val="none" w:sz="0" w:space="0" w:color="auto"/>
            <w:right w:val="none" w:sz="0" w:space="0" w:color="auto"/>
          </w:divBdr>
        </w:div>
      </w:divsChild>
    </w:div>
    <w:div w:id="1906524014">
      <w:bodyDiv w:val="1"/>
      <w:marLeft w:val="0"/>
      <w:marRight w:val="0"/>
      <w:marTop w:val="0"/>
      <w:marBottom w:val="0"/>
      <w:divBdr>
        <w:top w:val="none" w:sz="0" w:space="0" w:color="auto"/>
        <w:left w:val="none" w:sz="0" w:space="0" w:color="auto"/>
        <w:bottom w:val="none" w:sz="0" w:space="0" w:color="auto"/>
        <w:right w:val="none" w:sz="0" w:space="0" w:color="auto"/>
      </w:divBdr>
    </w:div>
    <w:div w:id="1908298331">
      <w:bodyDiv w:val="1"/>
      <w:marLeft w:val="0"/>
      <w:marRight w:val="0"/>
      <w:marTop w:val="0"/>
      <w:marBottom w:val="0"/>
      <w:divBdr>
        <w:top w:val="none" w:sz="0" w:space="0" w:color="auto"/>
        <w:left w:val="none" w:sz="0" w:space="0" w:color="auto"/>
        <w:bottom w:val="none" w:sz="0" w:space="0" w:color="auto"/>
        <w:right w:val="none" w:sz="0" w:space="0" w:color="auto"/>
      </w:divBdr>
    </w:div>
    <w:div w:id="1950551923">
      <w:bodyDiv w:val="1"/>
      <w:marLeft w:val="0"/>
      <w:marRight w:val="0"/>
      <w:marTop w:val="0"/>
      <w:marBottom w:val="0"/>
      <w:divBdr>
        <w:top w:val="none" w:sz="0" w:space="0" w:color="auto"/>
        <w:left w:val="none" w:sz="0" w:space="0" w:color="auto"/>
        <w:bottom w:val="none" w:sz="0" w:space="0" w:color="auto"/>
        <w:right w:val="none" w:sz="0" w:space="0" w:color="auto"/>
      </w:divBdr>
      <w:divsChild>
        <w:div w:id="490173961">
          <w:marLeft w:val="480"/>
          <w:marRight w:val="0"/>
          <w:marTop w:val="0"/>
          <w:marBottom w:val="0"/>
          <w:divBdr>
            <w:top w:val="none" w:sz="0" w:space="0" w:color="auto"/>
            <w:left w:val="none" w:sz="0" w:space="0" w:color="auto"/>
            <w:bottom w:val="none" w:sz="0" w:space="0" w:color="auto"/>
            <w:right w:val="none" w:sz="0" w:space="0" w:color="auto"/>
          </w:divBdr>
        </w:div>
        <w:div w:id="1884057489">
          <w:marLeft w:val="480"/>
          <w:marRight w:val="0"/>
          <w:marTop w:val="0"/>
          <w:marBottom w:val="0"/>
          <w:divBdr>
            <w:top w:val="none" w:sz="0" w:space="0" w:color="auto"/>
            <w:left w:val="none" w:sz="0" w:space="0" w:color="auto"/>
            <w:bottom w:val="none" w:sz="0" w:space="0" w:color="auto"/>
            <w:right w:val="none" w:sz="0" w:space="0" w:color="auto"/>
          </w:divBdr>
        </w:div>
        <w:div w:id="863175655">
          <w:marLeft w:val="480"/>
          <w:marRight w:val="0"/>
          <w:marTop w:val="0"/>
          <w:marBottom w:val="0"/>
          <w:divBdr>
            <w:top w:val="none" w:sz="0" w:space="0" w:color="auto"/>
            <w:left w:val="none" w:sz="0" w:space="0" w:color="auto"/>
            <w:bottom w:val="none" w:sz="0" w:space="0" w:color="auto"/>
            <w:right w:val="none" w:sz="0" w:space="0" w:color="auto"/>
          </w:divBdr>
        </w:div>
        <w:div w:id="1047532775">
          <w:marLeft w:val="480"/>
          <w:marRight w:val="0"/>
          <w:marTop w:val="0"/>
          <w:marBottom w:val="0"/>
          <w:divBdr>
            <w:top w:val="none" w:sz="0" w:space="0" w:color="auto"/>
            <w:left w:val="none" w:sz="0" w:space="0" w:color="auto"/>
            <w:bottom w:val="none" w:sz="0" w:space="0" w:color="auto"/>
            <w:right w:val="none" w:sz="0" w:space="0" w:color="auto"/>
          </w:divBdr>
        </w:div>
        <w:div w:id="1815289066">
          <w:marLeft w:val="480"/>
          <w:marRight w:val="0"/>
          <w:marTop w:val="0"/>
          <w:marBottom w:val="0"/>
          <w:divBdr>
            <w:top w:val="none" w:sz="0" w:space="0" w:color="auto"/>
            <w:left w:val="none" w:sz="0" w:space="0" w:color="auto"/>
            <w:bottom w:val="none" w:sz="0" w:space="0" w:color="auto"/>
            <w:right w:val="none" w:sz="0" w:space="0" w:color="auto"/>
          </w:divBdr>
        </w:div>
        <w:div w:id="1597012873">
          <w:marLeft w:val="480"/>
          <w:marRight w:val="0"/>
          <w:marTop w:val="0"/>
          <w:marBottom w:val="0"/>
          <w:divBdr>
            <w:top w:val="none" w:sz="0" w:space="0" w:color="auto"/>
            <w:left w:val="none" w:sz="0" w:space="0" w:color="auto"/>
            <w:bottom w:val="none" w:sz="0" w:space="0" w:color="auto"/>
            <w:right w:val="none" w:sz="0" w:space="0" w:color="auto"/>
          </w:divBdr>
        </w:div>
        <w:div w:id="1816490053">
          <w:marLeft w:val="480"/>
          <w:marRight w:val="0"/>
          <w:marTop w:val="0"/>
          <w:marBottom w:val="0"/>
          <w:divBdr>
            <w:top w:val="none" w:sz="0" w:space="0" w:color="auto"/>
            <w:left w:val="none" w:sz="0" w:space="0" w:color="auto"/>
            <w:bottom w:val="none" w:sz="0" w:space="0" w:color="auto"/>
            <w:right w:val="none" w:sz="0" w:space="0" w:color="auto"/>
          </w:divBdr>
        </w:div>
        <w:div w:id="1005207638">
          <w:marLeft w:val="480"/>
          <w:marRight w:val="0"/>
          <w:marTop w:val="0"/>
          <w:marBottom w:val="0"/>
          <w:divBdr>
            <w:top w:val="none" w:sz="0" w:space="0" w:color="auto"/>
            <w:left w:val="none" w:sz="0" w:space="0" w:color="auto"/>
            <w:bottom w:val="none" w:sz="0" w:space="0" w:color="auto"/>
            <w:right w:val="none" w:sz="0" w:space="0" w:color="auto"/>
          </w:divBdr>
        </w:div>
        <w:div w:id="1182090310">
          <w:marLeft w:val="480"/>
          <w:marRight w:val="0"/>
          <w:marTop w:val="0"/>
          <w:marBottom w:val="0"/>
          <w:divBdr>
            <w:top w:val="none" w:sz="0" w:space="0" w:color="auto"/>
            <w:left w:val="none" w:sz="0" w:space="0" w:color="auto"/>
            <w:bottom w:val="none" w:sz="0" w:space="0" w:color="auto"/>
            <w:right w:val="none" w:sz="0" w:space="0" w:color="auto"/>
          </w:divBdr>
        </w:div>
        <w:div w:id="1203135966">
          <w:marLeft w:val="480"/>
          <w:marRight w:val="0"/>
          <w:marTop w:val="0"/>
          <w:marBottom w:val="0"/>
          <w:divBdr>
            <w:top w:val="none" w:sz="0" w:space="0" w:color="auto"/>
            <w:left w:val="none" w:sz="0" w:space="0" w:color="auto"/>
            <w:bottom w:val="none" w:sz="0" w:space="0" w:color="auto"/>
            <w:right w:val="none" w:sz="0" w:space="0" w:color="auto"/>
          </w:divBdr>
        </w:div>
        <w:div w:id="333070879">
          <w:marLeft w:val="480"/>
          <w:marRight w:val="0"/>
          <w:marTop w:val="0"/>
          <w:marBottom w:val="0"/>
          <w:divBdr>
            <w:top w:val="none" w:sz="0" w:space="0" w:color="auto"/>
            <w:left w:val="none" w:sz="0" w:space="0" w:color="auto"/>
            <w:bottom w:val="none" w:sz="0" w:space="0" w:color="auto"/>
            <w:right w:val="none" w:sz="0" w:space="0" w:color="auto"/>
          </w:divBdr>
        </w:div>
        <w:div w:id="1087965715">
          <w:marLeft w:val="480"/>
          <w:marRight w:val="0"/>
          <w:marTop w:val="0"/>
          <w:marBottom w:val="0"/>
          <w:divBdr>
            <w:top w:val="none" w:sz="0" w:space="0" w:color="auto"/>
            <w:left w:val="none" w:sz="0" w:space="0" w:color="auto"/>
            <w:bottom w:val="none" w:sz="0" w:space="0" w:color="auto"/>
            <w:right w:val="none" w:sz="0" w:space="0" w:color="auto"/>
          </w:divBdr>
        </w:div>
        <w:div w:id="2032760190">
          <w:marLeft w:val="480"/>
          <w:marRight w:val="0"/>
          <w:marTop w:val="0"/>
          <w:marBottom w:val="0"/>
          <w:divBdr>
            <w:top w:val="none" w:sz="0" w:space="0" w:color="auto"/>
            <w:left w:val="none" w:sz="0" w:space="0" w:color="auto"/>
            <w:bottom w:val="none" w:sz="0" w:space="0" w:color="auto"/>
            <w:right w:val="none" w:sz="0" w:space="0" w:color="auto"/>
          </w:divBdr>
        </w:div>
        <w:div w:id="539632125">
          <w:marLeft w:val="480"/>
          <w:marRight w:val="0"/>
          <w:marTop w:val="0"/>
          <w:marBottom w:val="0"/>
          <w:divBdr>
            <w:top w:val="none" w:sz="0" w:space="0" w:color="auto"/>
            <w:left w:val="none" w:sz="0" w:space="0" w:color="auto"/>
            <w:bottom w:val="none" w:sz="0" w:space="0" w:color="auto"/>
            <w:right w:val="none" w:sz="0" w:space="0" w:color="auto"/>
          </w:divBdr>
        </w:div>
      </w:divsChild>
    </w:div>
    <w:div w:id="1953239393">
      <w:bodyDiv w:val="1"/>
      <w:marLeft w:val="0"/>
      <w:marRight w:val="0"/>
      <w:marTop w:val="0"/>
      <w:marBottom w:val="0"/>
      <w:divBdr>
        <w:top w:val="none" w:sz="0" w:space="0" w:color="auto"/>
        <w:left w:val="none" w:sz="0" w:space="0" w:color="auto"/>
        <w:bottom w:val="none" w:sz="0" w:space="0" w:color="auto"/>
        <w:right w:val="none" w:sz="0" w:space="0" w:color="auto"/>
      </w:divBdr>
      <w:divsChild>
        <w:div w:id="1906991663">
          <w:marLeft w:val="480"/>
          <w:marRight w:val="0"/>
          <w:marTop w:val="0"/>
          <w:marBottom w:val="0"/>
          <w:divBdr>
            <w:top w:val="none" w:sz="0" w:space="0" w:color="auto"/>
            <w:left w:val="none" w:sz="0" w:space="0" w:color="auto"/>
            <w:bottom w:val="none" w:sz="0" w:space="0" w:color="auto"/>
            <w:right w:val="none" w:sz="0" w:space="0" w:color="auto"/>
          </w:divBdr>
        </w:div>
        <w:div w:id="1320304991">
          <w:marLeft w:val="480"/>
          <w:marRight w:val="0"/>
          <w:marTop w:val="0"/>
          <w:marBottom w:val="0"/>
          <w:divBdr>
            <w:top w:val="none" w:sz="0" w:space="0" w:color="auto"/>
            <w:left w:val="none" w:sz="0" w:space="0" w:color="auto"/>
            <w:bottom w:val="none" w:sz="0" w:space="0" w:color="auto"/>
            <w:right w:val="none" w:sz="0" w:space="0" w:color="auto"/>
          </w:divBdr>
        </w:div>
        <w:div w:id="1663435421">
          <w:marLeft w:val="480"/>
          <w:marRight w:val="0"/>
          <w:marTop w:val="0"/>
          <w:marBottom w:val="0"/>
          <w:divBdr>
            <w:top w:val="none" w:sz="0" w:space="0" w:color="auto"/>
            <w:left w:val="none" w:sz="0" w:space="0" w:color="auto"/>
            <w:bottom w:val="none" w:sz="0" w:space="0" w:color="auto"/>
            <w:right w:val="none" w:sz="0" w:space="0" w:color="auto"/>
          </w:divBdr>
        </w:div>
        <w:div w:id="1240141721">
          <w:marLeft w:val="480"/>
          <w:marRight w:val="0"/>
          <w:marTop w:val="0"/>
          <w:marBottom w:val="0"/>
          <w:divBdr>
            <w:top w:val="none" w:sz="0" w:space="0" w:color="auto"/>
            <w:left w:val="none" w:sz="0" w:space="0" w:color="auto"/>
            <w:bottom w:val="none" w:sz="0" w:space="0" w:color="auto"/>
            <w:right w:val="none" w:sz="0" w:space="0" w:color="auto"/>
          </w:divBdr>
        </w:div>
        <w:div w:id="1874460784">
          <w:marLeft w:val="480"/>
          <w:marRight w:val="0"/>
          <w:marTop w:val="0"/>
          <w:marBottom w:val="0"/>
          <w:divBdr>
            <w:top w:val="none" w:sz="0" w:space="0" w:color="auto"/>
            <w:left w:val="none" w:sz="0" w:space="0" w:color="auto"/>
            <w:bottom w:val="none" w:sz="0" w:space="0" w:color="auto"/>
            <w:right w:val="none" w:sz="0" w:space="0" w:color="auto"/>
          </w:divBdr>
        </w:div>
        <w:div w:id="1374235140">
          <w:marLeft w:val="480"/>
          <w:marRight w:val="0"/>
          <w:marTop w:val="0"/>
          <w:marBottom w:val="0"/>
          <w:divBdr>
            <w:top w:val="none" w:sz="0" w:space="0" w:color="auto"/>
            <w:left w:val="none" w:sz="0" w:space="0" w:color="auto"/>
            <w:bottom w:val="none" w:sz="0" w:space="0" w:color="auto"/>
            <w:right w:val="none" w:sz="0" w:space="0" w:color="auto"/>
          </w:divBdr>
        </w:div>
        <w:div w:id="1709184613">
          <w:marLeft w:val="480"/>
          <w:marRight w:val="0"/>
          <w:marTop w:val="0"/>
          <w:marBottom w:val="0"/>
          <w:divBdr>
            <w:top w:val="none" w:sz="0" w:space="0" w:color="auto"/>
            <w:left w:val="none" w:sz="0" w:space="0" w:color="auto"/>
            <w:bottom w:val="none" w:sz="0" w:space="0" w:color="auto"/>
            <w:right w:val="none" w:sz="0" w:space="0" w:color="auto"/>
          </w:divBdr>
        </w:div>
        <w:div w:id="511187446">
          <w:marLeft w:val="480"/>
          <w:marRight w:val="0"/>
          <w:marTop w:val="0"/>
          <w:marBottom w:val="0"/>
          <w:divBdr>
            <w:top w:val="none" w:sz="0" w:space="0" w:color="auto"/>
            <w:left w:val="none" w:sz="0" w:space="0" w:color="auto"/>
            <w:bottom w:val="none" w:sz="0" w:space="0" w:color="auto"/>
            <w:right w:val="none" w:sz="0" w:space="0" w:color="auto"/>
          </w:divBdr>
        </w:div>
        <w:div w:id="1907765722">
          <w:marLeft w:val="480"/>
          <w:marRight w:val="0"/>
          <w:marTop w:val="0"/>
          <w:marBottom w:val="0"/>
          <w:divBdr>
            <w:top w:val="none" w:sz="0" w:space="0" w:color="auto"/>
            <w:left w:val="none" w:sz="0" w:space="0" w:color="auto"/>
            <w:bottom w:val="none" w:sz="0" w:space="0" w:color="auto"/>
            <w:right w:val="none" w:sz="0" w:space="0" w:color="auto"/>
          </w:divBdr>
        </w:div>
        <w:div w:id="437137201">
          <w:marLeft w:val="480"/>
          <w:marRight w:val="0"/>
          <w:marTop w:val="0"/>
          <w:marBottom w:val="0"/>
          <w:divBdr>
            <w:top w:val="none" w:sz="0" w:space="0" w:color="auto"/>
            <w:left w:val="none" w:sz="0" w:space="0" w:color="auto"/>
            <w:bottom w:val="none" w:sz="0" w:space="0" w:color="auto"/>
            <w:right w:val="none" w:sz="0" w:space="0" w:color="auto"/>
          </w:divBdr>
        </w:div>
      </w:divsChild>
    </w:div>
    <w:div w:id="1967270800">
      <w:bodyDiv w:val="1"/>
      <w:marLeft w:val="0"/>
      <w:marRight w:val="0"/>
      <w:marTop w:val="0"/>
      <w:marBottom w:val="0"/>
      <w:divBdr>
        <w:top w:val="none" w:sz="0" w:space="0" w:color="auto"/>
        <w:left w:val="none" w:sz="0" w:space="0" w:color="auto"/>
        <w:bottom w:val="none" w:sz="0" w:space="0" w:color="auto"/>
        <w:right w:val="none" w:sz="0" w:space="0" w:color="auto"/>
      </w:divBdr>
      <w:divsChild>
        <w:div w:id="1287271774">
          <w:marLeft w:val="480"/>
          <w:marRight w:val="0"/>
          <w:marTop w:val="0"/>
          <w:marBottom w:val="0"/>
          <w:divBdr>
            <w:top w:val="none" w:sz="0" w:space="0" w:color="auto"/>
            <w:left w:val="none" w:sz="0" w:space="0" w:color="auto"/>
            <w:bottom w:val="none" w:sz="0" w:space="0" w:color="auto"/>
            <w:right w:val="none" w:sz="0" w:space="0" w:color="auto"/>
          </w:divBdr>
        </w:div>
        <w:div w:id="2120682032">
          <w:marLeft w:val="480"/>
          <w:marRight w:val="0"/>
          <w:marTop w:val="0"/>
          <w:marBottom w:val="0"/>
          <w:divBdr>
            <w:top w:val="none" w:sz="0" w:space="0" w:color="auto"/>
            <w:left w:val="none" w:sz="0" w:space="0" w:color="auto"/>
            <w:bottom w:val="none" w:sz="0" w:space="0" w:color="auto"/>
            <w:right w:val="none" w:sz="0" w:space="0" w:color="auto"/>
          </w:divBdr>
        </w:div>
        <w:div w:id="1455751200">
          <w:marLeft w:val="480"/>
          <w:marRight w:val="0"/>
          <w:marTop w:val="0"/>
          <w:marBottom w:val="0"/>
          <w:divBdr>
            <w:top w:val="none" w:sz="0" w:space="0" w:color="auto"/>
            <w:left w:val="none" w:sz="0" w:space="0" w:color="auto"/>
            <w:bottom w:val="none" w:sz="0" w:space="0" w:color="auto"/>
            <w:right w:val="none" w:sz="0" w:space="0" w:color="auto"/>
          </w:divBdr>
        </w:div>
        <w:div w:id="1303577795">
          <w:marLeft w:val="480"/>
          <w:marRight w:val="0"/>
          <w:marTop w:val="0"/>
          <w:marBottom w:val="0"/>
          <w:divBdr>
            <w:top w:val="none" w:sz="0" w:space="0" w:color="auto"/>
            <w:left w:val="none" w:sz="0" w:space="0" w:color="auto"/>
            <w:bottom w:val="none" w:sz="0" w:space="0" w:color="auto"/>
            <w:right w:val="none" w:sz="0" w:space="0" w:color="auto"/>
          </w:divBdr>
        </w:div>
        <w:div w:id="589240397">
          <w:marLeft w:val="480"/>
          <w:marRight w:val="0"/>
          <w:marTop w:val="0"/>
          <w:marBottom w:val="0"/>
          <w:divBdr>
            <w:top w:val="none" w:sz="0" w:space="0" w:color="auto"/>
            <w:left w:val="none" w:sz="0" w:space="0" w:color="auto"/>
            <w:bottom w:val="none" w:sz="0" w:space="0" w:color="auto"/>
            <w:right w:val="none" w:sz="0" w:space="0" w:color="auto"/>
          </w:divBdr>
        </w:div>
        <w:div w:id="1189098861">
          <w:marLeft w:val="480"/>
          <w:marRight w:val="0"/>
          <w:marTop w:val="0"/>
          <w:marBottom w:val="0"/>
          <w:divBdr>
            <w:top w:val="none" w:sz="0" w:space="0" w:color="auto"/>
            <w:left w:val="none" w:sz="0" w:space="0" w:color="auto"/>
            <w:bottom w:val="none" w:sz="0" w:space="0" w:color="auto"/>
            <w:right w:val="none" w:sz="0" w:space="0" w:color="auto"/>
          </w:divBdr>
        </w:div>
        <w:div w:id="859666811">
          <w:marLeft w:val="480"/>
          <w:marRight w:val="0"/>
          <w:marTop w:val="0"/>
          <w:marBottom w:val="0"/>
          <w:divBdr>
            <w:top w:val="none" w:sz="0" w:space="0" w:color="auto"/>
            <w:left w:val="none" w:sz="0" w:space="0" w:color="auto"/>
            <w:bottom w:val="none" w:sz="0" w:space="0" w:color="auto"/>
            <w:right w:val="none" w:sz="0" w:space="0" w:color="auto"/>
          </w:divBdr>
        </w:div>
        <w:div w:id="510342408">
          <w:marLeft w:val="480"/>
          <w:marRight w:val="0"/>
          <w:marTop w:val="0"/>
          <w:marBottom w:val="0"/>
          <w:divBdr>
            <w:top w:val="none" w:sz="0" w:space="0" w:color="auto"/>
            <w:left w:val="none" w:sz="0" w:space="0" w:color="auto"/>
            <w:bottom w:val="none" w:sz="0" w:space="0" w:color="auto"/>
            <w:right w:val="none" w:sz="0" w:space="0" w:color="auto"/>
          </w:divBdr>
        </w:div>
        <w:div w:id="170880570">
          <w:marLeft w:val="480"/>
          <w:marRight w:val="0"/>
          <w:marTop w:val="0"/>
          <w:marBottom w:val="0"/>
          <w:divBdr>
            <w:top w:val="none" w:sz="0" w:space="0" w:color="auto"/>
            <w:left w:val="none" w:sz="0" w:space="0" w:color="auto"/>
            <w:bottom w:val="none" w:sz="0" w:space="0" w:color="auto"/>
            <w:right w:val="none" w:sz="0" w:space="0" w:color="auto"/>
          </w:divBdr>
        </w:div>
        <w:div w:id="1070620088">
          <w:marLeft w:val="480"/>
          <w:marRight w:val="0"/>
          <w:marTop w:val="0"/>
          <w:marBottom w:val="0"/>
          <w:divBdr>
            <w:top w:val="none" w:sz="0" w:space="0" w:color="auto"/>
            <w:left w:val="none" w:sz="0" w:space="0" w:color="auto"/>
            <w:bottom w:val="none" w:sz="0" w:space="0" w:color="auto"/>
            <w:right w:val="none" w:sz="0" w:space="0" w:color="auto"/>
          </w:divBdr>
        </w:div>
      </w:divsChild>
    </w:div>
    <w:div w:id="1975717744">
      <w:bodyDiv w:val="1"/>
      <w:marLeft w:val="0"/>
      <w:marRight w:val="0"/>
      <w:marTop w:val="0"/>
      <w:marBottom w:val="0"/>
      <w:divBdr>
        <w:top w:val="none" w:sz="0" w:space="0" w:color="auto"/>
        <w:left w:val="none" w:sz="0" w:space="0" w:color="auto"/>
        <w:bottom w:val="none" w:sz="0" w:space="0" w:color="auto"/>
        <w:right w:val="none" w:sz="0" w:space="0" w:color="auto"/>
      </w:divBdr>
      <w:divsChild>
        <w:div w:id="138770892">
          <w:marLeft w:val="480"/>
          <w:marRight w:val="0"/>
          <w:marTop w:val="0"/>
          <w:marBottom w:val="0"/>
          <w:divBdr>
            <w:top w:val="none" w:sz="0" w:space="0" w:color="auto"/>
            <w:left w:val="none" w:sz="0" w:space="0" w:color="auto"/>
            <w:bottom w:val="none" w:sz="0" w:space="0" w:color="auto"/>
            <w:right w:val="none" w:sz="0" w:space="0" w:color="auto"/>
          </w:divBdr>
        </w:div>
        <w:div w:id="779879000">
          <w:marLeft w:val="480"/>
          <w:marRight w:val="0"/>
          <w:marTop w:val="0"/>
          <w:marBottom w:val="0"/>
          <w:divBdr>
            <w:top w:val="none" w:sz="0" w:space="0" w:color="auto"/>
            <w:left w:val="none" w:sz="0" w:space="0" w:color="auto"/>
            <w:bottom w:val="none" w:sz="0" w:space="0" w:color="auto"/>
            <w:right w:val="none" w:sz="0" w:space="0" w:color="auto"/>
          </w:divBdr>
        </w:div>
        <w:div w:id="53555479">
          <w:marLeft w:val="480"/>
          <w:marRight w:val="0"/>
          <w:marTop w:val="0"/>
          <w:marBottom w:val="0"/>
          <w:divBdr>
            <w:top w:val="none" w:sz="0" w:space="0" w:color="auto"/>
            <w:left w:val="none" w:sz="0" w:space="0" w:color="auto"/>
            <w:bottom w:val="none" w:sz="0" w:space="0" w:color="auto"/>
            <w:right w:val="none" w:sz="0" w:space="0" w:color="auto"/>
          </w:divBdr>
        </w:div>
        <w:div w:id="1670061303">
          <w:marLeft w:val="480"/>
          <w:marRight w:val="0"/>
          <w:marTop w:val="0"/>
          <w:marBottom w:val="0"/>
          <w:divBdr>
            <w:top w:val="none" w:sz="0" w:space="0" w:color="auto"/>
            <w:left w:val="none" w:sz="0" w:space="0" w:color="auto"/>
            <w:bottom w:val="none" w:sz="0" w:space="0" w:color="auto"/>
            <w:right w:val="none" w:sz="0" w:space="0" w:color="auto"/>
          </w:divBdr>
        </w:div>
        <w:div w:id="1178470249">
          <w:marLeft w:val="480"/>
          <w:marRight w:val="0"/>
          <w:marTop w:val="0"/>
          <w:marBottom w:val="0"/>
          <w:divBdr>
            <w:top w:val="none" w:sz="0" w:space="0" w:color="auto"/>
            <w:left w:val="none" w:sz="0" w:space="0" w:color="auto"/>
            <w:bottom w:val="none" w:sz="0" w:space="0" w:color="auto"/>
            <w:right w:val="none" w:sz="0" w:space="0" w:color="auto"/>
          </w:divBdr>
        </w:div>
        <w:div w:id="1253122938">
          <w:marLeft w:val="480"/>
          <w:marRight w:val="0"/>
          <w:marTop w:val="0"/>
          <w:marBottom w:val="0"/>
          <w:divBdr>
            <w:top w:val="none" w:sz="0" w:space="0" w:color="auto"/>
            <w:left w:val="none" w:sz="0" w:space="0" w:color="auto"/>
            <w:bottom w:val="none" w:sz="0" w:space="0" w:color="auto"/>
            <w:right w:val="none" w:sz="0" w:space="0" w:color="auto"/>
          </w:divBdr>
        </w:div>
        <w:div w:id="269550917">
          <w:marLeft w:val="480"/>
          <w:marRight w:val="0"/>
          <w:marTop w:val="0"/>
          <w:marBottom w:val="0"/>
          <w:divBdr>
            <w:top w:val="none" w:sz="0" w:space="0" w:color="auto"/>
            <w:left w:val="none" w:sz="0" w:space="0" w:color="auto"/>
            <w:bottom w:val="none" w:sz="0" w:space="0" w:color="auto"/>
            <w:right w:val="none" w:sz="0" w:space="0" w:color="auto"/>
          </w:divBdr>
        </w:div>
        <w:div w:id="583341825">
          <w:marLeft w:val="480"/>
          <w:marRight w:val="0"/>
          <w:marTop w:val="0"/>
          <w:marBottom w:val="0"/>
          <w:divBdr>
            <w:top w:val="none" w:sz="0" w:space="0" w:color="auto"/>
            <w:left w:val="none" w:sz="0" w:space="0" w:color="auto"/>
            <w:bottom w:val="none" w:sz="0" w:space="0" w:color="auto"/>
            <w:right w:val="none" w:sz="0" w:space="0" w:color="auto"/>
          </w:divBdr>
        </w:div>
        <w:div w:id="510728669">
          <w:marLeft w:val="480"/>
          <w:marRight w:val="0"/>
          <w:marTop w:val="0"/>
          <w:marBottom w:val="0"/>
          <w:divBdr>
            <w:top w:val="none" w:sz="0" w:space="0" w:color="auto"/>
            <w:left w:val="none" w:sz="0" w:space="0" w:color="auto"/>
            <w:bottom w:val="none" w:sz="0" w:space="0" w:color="auto"/>
            <w:right w:val="none" w:sz="0" w:space="0" w:color="auto"/>
          </w:divBdr>
        </w:div>
        <w:div w:id="955408526">
          <w:marLeft w:val="480"/>
          <w:marRight w:val="0"/>
          <w:marTop w:val="0"/>
          <w:marBottom w:val="0"/>
          <w:divBdr>
            <w:top w:val="none" w:sz="0" w:space="0" w:color="auto"/>
            <w:left w:val="none" w:sz="0" w:space="0" w:color="auto"/>
            <w:bottom w:val="none" w:sz="0" w:space="0" w:color="auto"/>
            <w:right w:val="none" w:sz="0" w:space="0" w:color="auto"/>
          </w:divBdr>
        </w:div>
        <w:div w:id="1466772843">
          <w:marLeft w:val="480"/>
          <w:marRight w:val="0"/>
          <w:marTop w:val="0"/>
          <w:marBottom w:val="0"/>
          <w:divBdr>
            <w:top w:val="none" w:sz="0" w:space="0" w:color="auto"/>
            <w:left w:val="none" w:sz="0" w:space="0" w:color="auto"/>
            <w:bottom w:val="none" w:sz="0" w:space="0" w:color="auto"/>
            <w:right w:val="none" w:sz="0" w:space="0" w:color="auto"/>
          </w:divBdr>
        </w:div>
        <w:div w:id="171336810">
          <w:marLeft w:val="480"/>
          <w:marRight w:val="0"/>
          <w:marTop w:val="0"/>
          <w:marBottom w:val="0"/>
          <w:divBdr>
            <w:top w:val="none" w:sz="0" w:space="0" w:color="auto"/>
            <w:left w:val="none" w:sz="0" w:space="0" w:color="auto"/>
            <w:bottom w:val="none" w:sz="0" w:space="0" w:color="auto"/>
            <w:right w:val="none" w:sz="0" w:space="0" w:color="auto"/>
          </w:divBdr>
        </w:div>
        <w:div w:id="1251425572">
          <w:marLeft w:val="480"/>
          <w:marRight w:val="0"/>
          <w:marTop w:val="0"/>
          <w:marBottom w:val="0"/>
          <w:divBdr>
            <w:top w:val="none" w:sz="0" w:space="0" w:color="auto"/>
            <w:left w:val="none" w:sz="0" w:space="0" w:color="auto"/>
            <w:bottom w:val="none" w:sz="0" w:space="0" w:color="auto"/>
            <w:right w:val="none" w:sz="0" w:space="0" w:color="auto"/>
          </w:divBdr>
        </w:div>
        <w:div w:id="614871333">
          <w:marLeft w:val="480"/>
          <w:marRight w:val="0"/>
          <w:marTop w:val="0"/>
          <w:marBottom w:val="0"/>
          <w:divBdr>
            <w:top w:val="none" w:sz="0" w:space="0" w:color="auto"/>
            <w:left w:val="none" w:sz="0" w:space="0" w:color="auto"/>
            <w:bottom w:val="none" w:sz="0" w:space="0" w:color="auto"/>
            <w:right w:val="none" w:sz="0" w:space="0" w:color="auto"/>
          </w:divBdr>
        </w:div>
      </w:divsChild>
    </w:div>
    <w:div w:id="1984264156">
      <w:bodyDiv w:val="1"/>
      <w:marLeft w:val="0"/>
      <w:marRight w:val="0"/>
      <w:marTop w:val="0"/>
      <w:marBottom w:val="0"/>
      <w:divBdr>
        <w:top w:val="none" w:sz="0" w:space="0" w:color="auto"/>
        <w:left w:val="none" w:sz="0" w:space="0" w:color="auto"/>
        <w:bottom w:val="none" w:sz="0" w:space="0" w:color="auto"/>
        <w:right w:val="none" w:sz="0" w:space="0" w:color="auto"/>
      </w:divBdr>
      <w:divsChild>
        <w:div w:id="1587693629">
          <w:marLeft w:val="0"/>
          <w:marRight w:val="0"/>
          <w:marTop w:val="0"/>
          <w:marBottom w:val="0"/>
          <w:divBdr>
            <w:top w:val="none" w:sz="0" w:space="0" w:color="auto"/>
            <w:left w:val="none" w:sz="0" w:space="0" w:color="auto"/>
            <w:bottom w:val="none" w:sz="0" w:space="0" w:color="auto"/>
            <w:right w:val="none" w:sz="0" w:space="0" w:color="auto"/>
          </w:divBdr>
        </w:div>
      </w:divsChild>
    </w:div>
    <w:div w:id="2010714091">
      <w:bodyDiv w:val="1"/>
      <w:marLeft w:val="0"/>
      <w:marRight w:val="0"/>
      <w:marTop w:val="0"/>
      <w:marBottom w:val="0"/>
      <w:divBdr>
        <w:top w:val="none" w:sz="0" w:space="0" w:color="auto"/>
        <w:left w:val="none" w:sz="0" w:space="0" w:color="auto"/>
        <w:bottom w:val="none" w:sz="0" w:space="0" w:color="auto"/>
        <w:right w:val="none" w:sz="0" w:space="0" w:color="auto"/>
      </w:divBdr>
      <w:divsChild>
        <w:div w:id="2033459310">
          <w:marLeft w:val="480"/>
          <w:marRight w:val="0"/>
          <w:marTop w:val="0"/>
          <w:marBottom w:val="0"/>
          <w:divBdr>
            <w:top w:val="none" w:sz="0" w:space="0" w:color="auto"/>
            <w:left w:val="none" w:sz="0" w:space="0" w:color="auto"/>
            <w:bottom w:val="none" w:sz="0" w:space="0" w:color="auto"/>
            <w:right w:val="none" w:sz="0" w:space="0" w:color="auto"/>
          </w:divBdr>
        </w:div>
        <w:div w:id="1005596100">
          <w:marLeft w:val="480"/>
          <w:marRight w:val="0"/>
          <w:marTop w:val="0"/>
          <w:marBottom w:val="0"/>
          <w:divBdr>
            <w:top w:val="none" w:sz="0" w:space="0" w:color="auto"/>
            <w:left w:val="none" w:sz="0" w:space="0" w:color="auto"/>
            <w:bottom w:val="none" w:sz="0" w:space="0" w:color="auto"/>
            <w:right w:val="none" w:sz="0" w:space="0" w:color="auto"/>
          </w:divBdr>
        </w:div>
        <w:div w:id="1480001153">
          <w:marLeft w:val="480"/>
          <w:marRight w:val="0"/>
          <w:marTop w:val="0"/>
          <w:marBottom w:val="0"/>
          <w:divBdr>
            <w:top w:val="none" w:sz="0" w:space="0" w:color="auto"/>
            <w:left w:val="none" w:sz="0" w:space="0" w:color="auto"/>
            <w:bottom w:val="none" w:sz="0" w:space="0" w:color="auto"/>
            <w:right w:val="none" w:sz="0" w:space="0" w:color="auto"/>
          </w:divBdr>
        </w:div>
        <w:div w:id="465202570">
          <w:marLeft w:val="480"/>
          <w:marRight w:val="0"/>
          <w:marTop w:val="0"/>
          <w:marBottom w:val="0"/>
          <w:divBdr>
            <w:top w:val="none" w:sz="0" w:space="0" w:color="auto"/>
            <w:left w:val="none" w:sz="0" w:space="0" w:color="auto"/>
            <w:bottom w:val="none" w:sz="0" w:space="0" w:color="auto"/>
            <w:right w:val="none" w:sz="0" w:space="0" w:color="auto"/>
          </w:divBdr>
        </w:div>
        <w:div w:id="1682121793">
          <w:marLeft w:val="480"/>
          <w:marRight w:val="0"/>
          <w:marTop w:val="0"/>
          <w:marBottom w:val="0"/>
          <w:divBdr>
            <w:top w:val="none" w:sz="0" w:space="0" w:color="auto"/>
            <w:left w:val="none" w:sz="0" w:space="0" w:color="auto"/>
            <w:bottom w:val="none" w:sz="0" w:space="0" w:color="auto"/>
            <w:right w:val="none" w:sz="0" w:space="0" w:color="auto"/>
          </w:divBdr>
        </w:div>
        <w:div w:id="1633292096">
          <w:marLeft w:val="480"/>
          <w:marRight w:val="0"/>
          <w:marTop w:val="0"/>
          <w:marBottom w:val="0"/>
          <w:divBdr>
            <w:top w:val="none" w:sz="0" w:space="0" w:color="auto"/>
            <w:left w:val="none" w:sz="0" w:space="0" w:color="auto"/>
            <w:bottom w:val="none" w:sz="0" w:space="0" w:color="auto"/>
            <w:right w:val="none" w:sz="0" w:space="0" w:color="auto"/>
          </w:divBdr>
        </w:div>
        <w:div w:id="521633003">
          <w:marLeft w:val="480"/>
          <w:marRight w:val="0"/>
          <w:marTop w:val="0"/>
          <w:marBottom w:val="0"/>
          <w:divBdr>
            <w:top w:val="none" w:sz="0" w:space="0" w:color="auto"/>
            <w:left w:val="none" w:sz="0" w:space="0" w:color="auto"/>
            <w:bottom w:val="none" w:sz="0" w:space="0" w:color="auto"/>
            <w:right w:val="none" w:sz="0" w:space="0" w:color="auto"/>
          </w:divBdr>
        </w:div>
        <w:div w:id="1627733850">
          <w:marLeft w:val="480"/>
          <w:marRight w:val="0"/>
          <w:marTop w:val="0"/>
          <w:marBottom w:val="0"/>
          <w:divBdr>
            <w:top w:val="none" w:sz="0" w:space="0" w:color="auto"/>
            <w:left w:val="none" w:sz="0" w:space="0" w:color="auto"/>
            <w:bottom w:val="none" w:sz="0" w:space="0" w:color="auto"/>
            <w:right w:val="none" w:sz="0" w:space="0" w:color="auto"/>
          </w:divBdr>
        </w:div>
      </w:divsChild>
    </w:div>
    <w:div w:id="2012023735">
      <w:bodyDiv w:val="1"/>
      <w:marLeft w:val="0"/>
      <w:marRight w:val="0"/>
      <w:marTop w:val="0"/>
      <w:marBottom w:val="0"/>
      <w:divBdr>
        <w:top w:val="none" w:sz="0" w:space="0" w:color="auto"/>
        <w:left w:val="none" w:sz="0" w:space="0" w:color="auto"/>
        <w:bottom w:val="none" w:sz="0" w:space="0" w:color="auto"/>
        <w:right w:val="none" w:sz="0" w:space="0" w:color="auto"/>
      </w:divBdr>
    </w:div>
    <w:div w:id="2020348410">
      <w:bodyDiv w:val="1"/>
      <w:marLeft w:val="0"/>
      <w:marRight w:val="0"/>
      <w:marTop w:val="0"/>
      <w:marBottom w:val="0"/>
      <w:divBdr>
        <w:top w:val="none" w:sz="0" w:space="0" w:color="auto"/>
        <w:left w:val="none" w:sz="0" w:space="0" w:color="auto"/>
        <w:bottom w:val="none" w:sz="0" w:space="0" w:color="auto"/>
        <w:right w:val="none" w:sz="0" w:space="0" w:color="auto"/>
      </w:divBdr>
      <w:divsChild>
        <w:div w:id="1579709289">
          <w:marLeft w:val="480"/>
          <w:marRight w:val="0"/>
          <w:marTop w:val="0"/>
          <w:marBottom w:val="0"/>
          <w:divBdr>
            <w:top w:val="none" w:sz="0" w:space="0" w:color="auto"/>
            <w:left w:val="none" w:sz="0" w:space="0" w:color="auto"/>
            <w:bottom w:val="none" w:sz="0" w:space="0" w:color="auto"/>
            <w:right w:val="none" w:sz="0" w:space="0" w:color="auto"/>
          </w:divBdr>
        </w:div>
        <w:div w:id="457645000">
          <w:marLeft w:val="480"/>
          <w:marRight w:val="0"/>
          <w:marTop w:val="0"/>
          <w:marBottom w:val="0"/>
          <w:divBdr>
            <w:top w:val="none" w:sz="0" w:space="0" w:color="auto"/>
            <w:left w:val="none" w:sz="0" w:space="0" w:color="auto"/>
            <w:bottom w:val="none" w:sz="0" w:space="0" w:color="auto"/>
            <w:right w:val="none" w:sz="0" w:space="0" w:color="auto"/>
          </w:divBdr>
        </w:div>
        <w:div w:id="1369405886">
          <w:marLeft w:val="480"/>
          <w:marRight w:val="0"/>
          <w:marTop w:val="0"/>
          <w:marBottom w:val="0"/>
          <w:divBdr>
            <w:top w:val="none" w:sz="0" w:space="0" w:color="auto"/>
            <w:left w:val="none" w:sz="0" w:space="0" w:color="auto"/>
            <w:bottom w:val="none" w:sz="0" w:space="0" w:color="auto"/>
            <w:right w:val="none" w:sz="0" w:space="0" w:color="auto"/>
          </w:divBdr>
        </w:div>
        <w:div w:id="245456011">
          <w:marLeft w:val="480"/>
          <w:marRight w:val="0"/>
          <w:marTop w:val="0"/>
          <w:marBottom w:val="0"/>
          <w:divBdr>
            <w:top w:val="none" w:sz="0" w:space="0" w:color="auto"/>
            <w:left w:val="none" w:sz="0" w:space="0" w:color="auto"/>
            <w:bottom w:val="none" w:sz="0" w:space="0" w:color="auto"/>
            <w:right w:val="none" w:sz="0" w:space="0" w:color="auto"/>
          </w:divBdr>
        </w:div>
        <w:div w:id="1457403992">
          <w:marLeft w:val="480"/>
          <w:marRight w:val="0"/>
          <w:marTop w:val="0"/>
          <w:marBottom w:val="0"/>
          <w:divBdr>
            <w:top w:val="none" w:sz="0" w:space="0" w:color="auto"/>
            <w:left w:val="none" w:sz="0" w:space="0" w:color="auto"/>
            <w:bottom w:val="none" w:sz="0" w:space="0" w:color="auto"/>
            <w:right w:val="none" w:sz="0" w:space="0" w:color="auto"/>
          </w:divBdr>
        </w:div>
        <w:div w:id="446895645">
          <w:marLeft w:val="480"/>
          <w:marRight w:val="0"/>
          <w:marTop w:val="0"/>
          <w:marBottom w:val="0"/>
          <w:divBdr>
            <w:top w:val="none" w:sz="0" w:space="0" w:color="auto"/>
            <w:left w:val="none" w:sz="0" w:space="0" w:color="auto"/>
            <w:bottom w:val="none" w:sz="0" w:space="0" w:color="auto"/>
            <w:right w:val="none" w:sz="0" w:space="0" w:color="auto"/>
          </w:divBdr>
        </w:div>
        <w:div w:id="1726023206">
          <w:marLeft w:val="480"/>
          <w:marRight w:val="0"/>
          <w:marTop w:val="0"/>
          <w:marBottom w:val="0"/>
          <w:divBdr>
            <w:top w:val="none" w:sz="0" w:space="0" w:color="auto"/>
            <w:left w:val="none" w:sz="0" w:space="0" w:color="auto"/>
            <w:bottom w:val="none" w:sz="0" w:space="0" w:color="auto"/>
            <w:right w:val="none" w:sz="0" w:space="0" w:color="auto"/>
          </w:divBdr>
        </w:div>
        <w:div w:id="2067680072">
          <w:marLeft w:val="480"/>
          <w:marRight w:val="0"/>
          <w:marTop w:val="0"/>
          <w:marBottom w:val="0"/>
          <w:divBdr>
            <w:top w:val="none" w:sz="0" w:space="0" w:color="auto"/>
            <w:left w:val="none" w:sz="0" w:space="0" w:color="auto"/>
            <w:bottom w:val="none" w:sz="0" w:space="0" w:color="auto"/>
            <w:right w:val="none" w:sz="0" w:space="0" w:color="auto"/>
          </w:divBdr>
        </w:div>
        <w:div w:id="705909774">
          <w:marLeft w:val="480"/>
          <w:marRight w:val="0"/>
          <w:marTop w:val="0"/>
          <w:marBottom w:val="0"/>
          <w:divBdr>
            <w:top w:val="none" w:sz="0" w:space="0" w:color="auto"/>
            <w:left w:val="none" w:sz="0" w:space="0" w:color="auto"/>
            <w:bottom w:val="none" w:sz="0" w:space="0" w:color="auto"/>
            <w:right w:val="none" w:sz="0" w:space="0" w:color="auto"/>
          </w:divBdr>
        </w:div>
        <w:div w:id="1143616581">
          <w:marLeft w:val="480"/>
          <w:marRight w:val="0"/>
          <w:marTop w:val="0"/>
          <w:marBottom w:val="0"/>
          <w:divBdr>
            <w:top w:val="none" w:sz="0" w:space="0" w:color="auto"/>
            <w:left w:val="none" w:sz="0" w:space="0" w:color="auto"/>
            <w:bottom w:val="none" w:sz="0" w:space="0" w:color="auto"/>
            <w:right w:val="none" w:sz="0" w:space="0" w:color="auto"/>
          </w:divBdr>
        </w:div>
        <w:div w:id="1673407995">
          <w:marLeft w:val="480"/>
          <w:marRight w:val="0"/>
          <w:marTop w:val="0"/>
          <w:marBottom w:val="0"/>
          <w:divBdr>
            <w:top w:val="none" w:sz="0" w:space="0" w:color="auto"/>
            <w:left w:val="none" w:sz="0" w:space="0" w:color="auto"/>
            <w:bottom w:val="none" w:sz="0" w:space="0" w:color="auto"/>
            <w:right w:val="none" w:sz="0" w:space="0" w:color="auto"/>
          </w:divBdr>
        </w:div>
        <w:div w:id="141653874">
          <w:marLeft w:val="480"/>
          <w:marRight w:val="0"/>
          <w:marTop w:val="0"/>
          <w:marBottom w:val="0"/>
          <w:divBdr>
            <w:top w:val="none" w:sz="0" w:space="0" w:color="auto"/>
            <w:left w:val="none" w:sz="0" w:space="0" w:color="auto"/>
            <w:bottom w:val="none" w:sz="0" w:space="0" w:color="auto"/>
            <w:right w:val="none" w:sz="0" w:space="0" w:color="auto"/>
          </w:divBdr>
        </w:div>
      </w:divsChild>
    </w:div>
    <w:div w:id="2040809910">
      <w:bodyDiv w:val="1"/>
      <w:marLeft w:val="0"/>
      <w:marRight w:val="0"/>
      <w:marTop w:val="0"/>
      <w:marBottom w:val="0"/>
      <w:divBdr>
        <w:top w:val="none" w:sz="0" w:space="0" w:color="auto"/>
        <w:left w:val="none" w:sz="0" w:space="0" w:color="auto"/>
        <w:bottom w:val="none" w:sz="0" w:space="0" w:color="auto"/>
        <w:right w:val="none" w:sz="0" w:space="0" w:color="auto"/>
      </w:divBdr>
      <w:divsChild>
        <w:div w:id="1339039765">
          <w:marLeft w:val="480"/>
          <w:marRight w:val="0"/>
          <w:marTop w:val="0"/>
          <w:marBottom w:val="0"/>
          <w:divBdr>
            <w:top w:val="none" w:sz="0" w:space="0" w:color="auto"/>
            <w:left w:val="none" w:sz="0" w:space="0" w:color="auto"/>
            <w:bottom w:val="none" w:sz="0" w:space="0" w:color="auto"/>
            <w:right w:val="none" w:sz="0" w:space="0" w:color="auto"/>
          </w:divBdr>
        </w:div>
        <w:div w:id="1298955497">
          <w:marLeft w:val="480"/>
          <w:marRight w:val="0"/>
          <w:marTop w:val="0"/>
          <w:marBottom w:val="0"/>
          <w:divBdr>
            <w:top w:val="none" w:sz="0" w:space="0" w:color="auto"/>
            <w:left w:val="none" w:sz="0" w:space="0" w:color="auto"/>
            <w:bottom w:val="none" w:sz="0" w:space="0" w:color="auto"/>
            <w:right w:val="none" w:sz="0" w:space="0" w:color="auto"/>
          </w:divBdr>
        </w:div>
        <w:div w:id="893539174">
          <w:marLeft w:val="480"/>
          <w:marRight w:val="0"/>
          <w:marTop w:val="0"/>
          <w:marBottom w:val="0"/>
          <w:divBdr>
            <w:top w:val="none" w:sz="0" w:space="0" w:color="auto"/>
            <w:left w:val="none" w:sz="0" w:space="0" w:color="auto"/>
            <w:bottom w:val="none" w:sz="0" w:space="0" w:color="auto"/>
            <w:right w:val="none" w:sz="0" w:space="0" w:color="auto"/>
          </w:divBdr>
        </w:div>
        <w:div w:id="44916702">
          <w:marLeft w:val="480"/>
          <w:marRight w:val="0"/>
          <w:marTop w:val="0"/>
          <w:marBottom w:val="0"/>
          <w:divBdr>
            <w:top w:val="none" w:sz="0" w:space="0" w:color="auto"/>
            <w:left w:val="none" w:sz="0" w:space="0" w:color="auto"/>
            <w:bottom w:val="none" w:sz="0" w:space="0" w:color="auto"/>
            <w:right w:val="none" w:sz="0" w:space="0" w:color="auto"/>
          </w:divBdr>
        </w:div>
        <w:div w:id="2033875754">
          <w:marLeft w:val="480"/>
          <w:marRight w:val="0"/>
          <w:marTop w:val="0"/>
          <w:marBottom w:val="0"/>
          <w:divBdr>
            <w:top w:val="none" w:sz="0" w:space="0" w:color="auto"/>
            <w:left w:val="none" w:sz="0" w:space="0" w:color="auto"/>
            <w:bottom w:val="none" w:sz="0" w:space="0" w:color="auto"/>
            <w:right w:val="none" w:sz="0" w:space="0" w:color="auto"/>
          </w:divBdr>
        </w:div>
        <w:div w:id="776605751">
          <w:marLeft w:val="480"/>
          <w:marRight w:val="0"/>
          <w:marTop w:val="0"/>
          <w:marBottom w:val="0"/>
          <w:divBdr>
            <w:top w:val="none" w:sz="0" w:space="0" w:color="auto"/>
            <w:left w:val="none" w:sz="0" w:space="0" w:color="auto"/>
            <w:bottom w:val="none" w:sz="0" w:space="0" w:color="auto"/>
            <w:right w:val="none" w:sz="0" w:space="0" w:color="auto"/>
          </w:divBdr>
        </w:div>
        <w:div w:id="727531190">
          <w:marLeft w:val="480"/>
          <w:marRight w:val="0"/>
          <w:marTop w:val="0"/>
          <w:marBottom w:val="0"/>
          <w:divBdr>
            <w:top w:val="none" w:sz="0" w:space="0" w:color="auto"/>
            <w:left w:val="none" w:sz="0" w:space="0" w:color="auto"/>
            <w:bottom w:val="none" w:sz="0" w:space="0" w:color="auto"/>
            <w:right w:val="none" w:sz="0" w:space="0" w:color="auto"/>
          </w:divBdr>
        </w:div>
        <w:div w:id="1975019524">
          <w:marLeft w:val="480"/>
          <w:marRight w:val="0"/>
          <w:marTop w:val="0"/>
          <w:marBottom w:val="0"/>
          <w:divBdr>
            <w:top w:val="none" w:sz="0" w:space="0" w:color="auto"/>
            <w:left w:val="none" w:sz="0" w:space="0" w:color="auto"/>
            <w:bottom w:val="none" w:sz="0" w:space="0" w:color="auto"/>
            <w:right w:val="none" w:sz="0" w:space="0" w:color="auto"/>
          </w:divBdr>
        </w:div>
        <w:div w:id="318073441">
          <w:marLeft w:val="480"/>
          <w:marRight w:val="0"/>
          <w:marTop w:val="0"/>
          <w:marBottom w:val="0"/>
          <w:divBdr>
            <w:top w:val="none" w:sz="0" w:space="0" w:color="auto"/>
            <w:left w:val="none" w:sz="0" w:space="0" w:color="auto"/>
            <w:bottom w:val="none" w:sz="0" w:space="0" w:color="auto"/>
            <w:right w:val="none" w:sz="0" w:space="0" w:color="auto"/>
          </w:divBdr>
        </w:div>
        <w:div w:id="930236389">
          <w:marLeft w:val="480"/>
          <w:marRight w:val="0"/>
          <w:marTop w:val="0"/>
          <w:marBottom w:val="0"/>
          <w:divBdr>
            <w:top w:val="none" w:sz="0" w:space="0" w:color="auto"/>
            <w:left w:val="none" w:sz="0" w:space="0" w:color="auto"/>
            <w:bottom w:val="none" w:sz="0" w:space="0" w:color="auto"/>
            <w:right w:val="none" w:sz="0" w:space="0" w:color="auto"/>
          </w:divBdr>
        </w:div>
        <w:div w:id="934747222">
          <w:marLeft w:val="480"/>
          <w:marRight w:val="0"/>
          <w:marTop w:val="0"/>
          <w:marBottom w:val="0"/>
          <w:divBdr>
            <w:top w:val="none" w:sz="0" w:space="0" w:color="auto"/>
            <w:left w:val="none" w:sz="0" w:space="0" w:color="auto"/>
            <w:bottom w:val="none" w:sz="0" w:space="0" w:color="auto"/>
            <w:right w:val="none" w:sz="0" w:space="0" w:color="auto"/>
          </w:divBdr>
        </w:div>
        <w:div w:id="456265285">
          <w:marLeft w:val="480"/>
          <w:marRight w:val="0"/>
          <w:marTop w:val="0"/>
          <w:marBottom w:val="0"/>
          <w:divBdr>
            <w:top w:val="none" w:sz="0" w:space="0" w:color="auto"/>
            <w:left w:val="none" w:sz="0" w:space="0" w:color="auto"/>
            <w:bottom w:val="none" w:sz="0" w:space="0" w:color="auto"/>
            <w:right w:val="none" w:sz="0" w:space="0" w:color="auto"/>
          </w:divBdr>
        </w:div>
      </w:divsChild>
    </w:div>
    <w:div w:id="2053537282">
      <w:bodyDiv w:val="1"/>
      <w:marLeft w:val="0"/>
      <w:marRight w:val="0"/>
      <w:marTop w:val="0"/>
      <w:marBottom w:val="0"/>
      <w:divBdr>
        <w:top w:val="none" w:sz="0" w:space="0" w:color="auto"/>
        <w:left w:val="none" w:sz="0" w:space="0" w:color="auto"/>
        <w:bottom w:val="none" w:sz="0" w:space="0" w:color="auto"/>
        <w:right w:val="none" w:sz="0" w:space="0" w:color="auto"/>
      </w:divBdr>
    </w:div>
    <w:div w:id="2059932762">
      <w:bodyDiv w:val="1"/>
      <w:marLeft w:val="0"/>
      <w:marRight w:val="0"/>
      <w:marTop w:val="0"/>
      <w:marBottom w:val="0"/>
      <w:divBdr>
        <w:top w:val="none" w:sz="0" w:space="0" w:color="auto"/>
        <w:left w:val="none" w:sz="0" w:space="0" w:color="auto"/>
        <w:bottom w:val="none" w:sz="0" w:space="0" w:color="auto"/>
        <w:right w:val="none" w:sz="0" w:space="0" w:color="auto"/>
      </w:divBdr>
    </w:div>
    <w:div w:id="2063093583">
      <w:bodyDiv w:val="1"/>
      <w:marLeft w:val="0"/>
      <w:marRight w:val="0"/>
      <w:marTop w:val="0"/>
      <w:marBottom w:val="0"/>
      <w:divBdr>
        <w:top w:val="none" w:sz="0" w:space="0" w:color="auto"/>
        <w:left w:val="none" w:sz="0" w:space="0" w:color="auto"/>
        <w:bottom w:val="none" w:sz="0" w:space="0" w:color="auto"/>
        <w:right w:val="none" w:sz="0" w:space="0" w:color="auto"/>
      </w:divBdr>
      <w:divsChild>
        <w:div w:id="1273779496">
          <w:marLeft w:val="480"/>
          <w:marRight w:val="0"/>
          <w:marTop w:val="0"/>
          <w:marBottom w:val="0"/>
          <w:divBdr>
            <w:top w:val="none" w:sz="0" w:space="0" w:color="auto"/>
            <w:left w:val="none" w:sz="0" w:space="0" w:color="auto"/>
            <w:bottom w:val="none" w:sz="0" w:space="0" w:color="auto"/>
            <w:right w:val="none" w:sz="0" w:space="0" w:color="auto"/>
          </w:divBdr>
        </w:div>
        <w:div w:id="219639189">
          <w:marLeft w:val="480"/>
          <w:marRight w:val="0"/>
          <w:marTop w:val="0"/>
          <w:marBottom w:val="0"/>
          <w:divBdr>
            <w:top w:val="none" w:sz="0" w:space="0" w:color="auto"/>
            <w:left w:val="none" w:sz="0" w:space="0" w:color="auto"/>
            <w:bottom w:val="none" w:sz="0" w:space="0" w:color="auto"/>
            <w:right w:val="none" w:sz="0" w:space="0" w:color="auto"/>
          </w:divBdr>
        </w:div>
        <w:div w:id="593787336">
          <w:marLeft w:val="480"/>
          <w:marRight w:val="0"/>
          <w:marTop w:val="0"/>
          <w:marBottom w:val="0"/>
          <w:divBdr>
            <w:top w:val="none" w:sz="0" w:space="0" w:color="auto"/>
            <w:left w:val="none" w:sz="0" w:space="0" w:color="auto"/>
            <w:bottom w:val="none" w:sz="0" w:space="0" w:color="auto"/>
            <w:right w:val="none" w:sz="0" w:space="0" w:color="auto"/>
          </w:divBdr>
        </w:div>
        <w:div w:id="629828441">
          <w:marLeft w:val="480"/>
          <w:marRight w:val="0"/>
          <w:marTop w:val="0"/>
          <w:marBottom w:val="0"/>
          <w:divBdr>
            <w:top w:val="none" w:sz="0" w:space="0" w:color="auto"/>
            <w:left w:val="none" w:sz="0" w:space="0" w:color="auto"/>
            <w:bottom w:val="none" w:sz="0" w:space="0" w:color="auto"/>
            <w:right w:val="none" w:sz="0" w:space="0" w:color="auto"/>
          </w:divBdr>
        </w:div>
        <w:div w:id="1319653495">
          <w:marLeft w:val="480"/>
          <w:marRight w:val="0"/>
          <w:marTop w:val="0"/>
          <w:marBottom w:val="0"/>
          <w:divBdr>
            <w:top w:val="none" w:sz="0" w:space="0" w:color="auto"/>
            <w:left w:val="none" w:sz="0" w:space="0" w:color="auto"/>
            <w:bottom w:val="none" w:sz="0" w:space="0" w:color="auto"/>
            <w:right w:val="none" w:sz="0" w:space="0" w:color="auto"/>
          </w:divBdr>
        </w:div>
      </w:divsChild>
    </w:div>
    <w:div w:id="2063404346">
      <w:bodyDiv w:val="1"/>
      <w:marLeft w:val="0"/>
      <w:marRight w:val="0"/>
      <w:marTop w:val="0"/>
      <w:marBottom w:val="0"/>
      <w:divBdr>
        <w:top w:val="none" w:sz="0" w:space="0" w:color="auto"/>
        <w:left w:val="none" w:sz="0" w:space="0" w:color="auto"/>
        <w:bottom w:val="none" w:sz="0" w:space="0" w:color="auto"/>
        <w:right w:val="none" w:sz="0" w:space="0" w:color="auto"/>
      </w:divBdr>
    </w:div>
    <w:div w:id="2068411866">
      <w:bodyDiv w:val="1"/>
      <w:marLeft w:val="0"/>
      <w:marRight w:val="0"/>
      <w:marTop w:val="0"/>
      <w:marBottom w:val="0"/>
      <w:divBdr>
        <w:top w:val="none" w:sz="0" w:space="0" w:color="auto"/>
        <w:left w:val="none" w:sz="0" w:space="0" w:color="auto"/>
        <w:bottom w:val="none" w:sz="0" w:space="0" w:color="auto"/>
        <w:right w:val="none" w:sz="0" w:space="0" w:color="auto"/>
      </w:divBdr>
    </w:div>
    <w:div w:id="2072192070">
      <w:bodyDiv w:val="1"/>
      <w:marLeft w:val="0"/>
      <w:marRight w:val="0"/>
      <w:marTop w:val="0"/>
      <w:marBottom w:val="0"/>
      <w:divBdr>
        <w:top w:val="none" w:sz="0" w:space="0" w:color="auto"/>
        <w:left w:val="none" w:sz="0" w:space="0" w:color="auto"/>
        <w:bottom w:val="none" w:sz="0" w:space="0" w:color="auto"/>
        <w:right w:val="none" w:sz="0" w:space="0" w:color="auto"/>
      </w:divBdr>
      <w:divsChild>
        <w:div w:id="572934927">
          <w:marLeft w:val="480"/>
          <w:marRight w:val="0"/>
          <w:marTop w:val="0"/>
          <w:marBottom w:val="0"/>
          <w:divBdr>
            <w:top w:val="none" w:sz="0" w:space="0" w:color="auto"/>
            <w:left w:val="none" w:sz="0" w:space="0" w:color="auto"/>
            <w:bottom w:val="none" w:sz="0" w:space="0" w:color="auto"/>
            <w:right w:val="none" w:sz="0" w:space="0" w:color="auto"/>
          </w:divBdr>
        </w:div>
        <w:div w:id="256325757">
          <w:marLeft w:val="480"/>
          <w:marRight w:val="0"/>
          <w:marTop w:val="0"/>
          <w:marBottom w:val="0"/>
          <w:divBdr>
            <w:top w:val="none" w:sz="0" w:space="0" w:color="auto"/>
            <w:left w:val="none" w:sz="0" w:space="0" w:color="auto"/>
            <w:bottom w:val="none" w:sz="0" w:space="0" w:color="auto"/>
            <w:right w:val="none" w:sz="0" w:space="0" w:color="auto"/>
          </w:divBdr>
        </w:div>
        <w:div w:id="775370878">
          <w:marLeft w:val="480"/>
          <w:marRight w:val="0"/>
          <w:marTop w:val="0"/>
          <w:marBottom w:val="0"/>
          <w:divBdr>
            <w:top w:val="none" w:sz="0" w:space="0" w:color="auto"/>
            <w:left w:val="none" w:sz="0" w:space="0" w:color="auto"/>
            <w:bottom w:val="none" w:sz="0" w:space="0" w:color="auto"/>
            <w:right w:val="none" w:sz="0" w:space="0" w:color="auto"/>
          </w:divBdr>
        </w:div>
        <w:div w:id="1413547242">
          <w:marLeft w:val="480"/>
          <w:marRight w:val="0"/>
          <w:marTop w:val="0"/>
          <w:marBottom w:val="0"/>
          <w:divBdr>
            <w:top w:val="none" w:sz="0" w:space="0" w:color="auto"/>
            <w:left w:val="none" w:sz="0" w:space="0" w:color="auto"/>
            <w:bottom w:val="none" w:sz="0" w:space="0" w:color="auto"/>
            <w:right w:val="none" w:sz="0" w:space="0" w:color="auto"/>
          </w:divBdr>
        </w:div>
      </w:divsChild>
    </w:div>
    <w:div w:id="2087410631">
      <w:bodyDiv w:val="1"/>
      <w:marLeft w:val="0"/>
      <w:marRight w:val="0"/>
      <w:marTop w:val="0"/>
      <w:marBottom w:val="0"/>
      <w:divBdr>
        <w:top w:val="none" w:sz="0" w:space="0" w:color="auto"/>
        <w:left w:val="none" w:sz="0" w:space="0" w:color="auto"/>
        <w:bottom w:val="none" w:sz="0" w:space="0" w:color="auto"/>
        <w:right w:val="none" w:sz="0" w:space="0" w:color="auto"/>
      </w:divBdr>
      <w:divsChild>
        <w:div w:id="1028683392">
          <w:marLeft w:val="480"/>
          <w:marRight w:val="0"/>
          <w:marTop w:val="0"/>
          <w:marBottom w:val="0"/>
          <w:divBdr>
            <w:top w:val="none" w:sz="0" w:space="0" w:color="auto"/>
            <w:left w:val="none" w:sz="0" w:space="0" w:color="auto"/>
            <w:bottom w:val="none" w:sz="0" w:space="0" w:color="auto"/>
            <w:right w:val="none" w:sz="0" w:space="0" w:color="auto"/>
          </w:divBdr>
        </w:div>
        <w:div w:id="865950129">
          <w:marLeft w:val="480"/>
          <w:marRight w:val="0"/>
          <w:marTop w:val="0"/>
          <w:marBottom w:val="0"/>
          <w:divBdr>
            <w:top w:val="none" w:sz="0" w:space="0" w:color="auto"/>
            <w:left w:val="none" w:sz="0" w:space="0" w:color="auto"/>
            <w:bottom w:val="none" w:sz="0" w:space="0" w:color="auto"/>
            <w:right w:val="none" w:sz="0" w:space="0" w:color="auto"/>
          </w:divBdr>
        </w:div>
        <w:div w:id="2019572437">
          <w:marLeft w:val="480"/>
          <w:marRight w:val="0"/>
          <w:marTop w:val="0"/>
          <w:marBottom w:val="0"/>
          <w:divBdr>
            <w:top w:val="none" w:sz="0" w:space="0" w:color="auto"/>
            <w:left w:val="none" w:sz="0" w:space="0" w:color="auto"/>
            <w:bottom w:val="none" w:sz="0" w:space="0" w:color="auto"/>
            <w:right w:val="none" w:sz="0" w:space="0" w:color="auto"/>
          </w:divBdr>
        </w:div>
        <w:div w:id="95685600">
          <w:marLeft w:val="480"/>
          <w:marRight w:val="0"/>
          <w:marTop w:val="0"/>
          <w:marBottom w:val="0"/>
          <w:divBdr>
            <w:top w:val="none" w:sz="0" w:space="0" w:color="auto"/>
            <w:left w:val="none" w:sz="0" w:space="0" w:color="auto"/>
            <w:bottom w:val="none" w:sz="0" w:space="0" w:color="auto"/>
            <w:right w:val="none" w:sz="0" w:space="0" w:color="auto"/>
          </w:divBdr>
        </w:div>
        <w:div w:id="442313316">
          <w:marLeft w:val="480"/>
          <w:marRight w:val="0"/>
          <w:marTop w:val="0"/>
          <w:marBottom w:val="0"/>
          <w:divBdr>
            <w:top w:val="none" w:sz="0" w:space="0" w:color="auto"/>
            <w:left w:val="none" w:sz="0" w:space="0" w:color="auto"/>
            <w:bottom w:val="none" w:sz="0" w:space="0" w:color="auto"/>
            <w:right w:val="none" w:sz="0" w:space="0" w:color="auto"/>
          </w:divBdr>
        </w:div>
        <w:div w:id="1313410770">
          <w:marLeft w:val="480"/>
          <w:marRight w:val="0"/>
          <w:marTop w:val="0"/>
          <w:marBottom w:val="0"/>
          <w:divBdr>
            <w:top w:val="none" w:sz="0" w:space="0" w:color="auto"/>
            <w:left w:val="none" w:sz="0" w:space="0" w:color="auto"/>
            <w:bottom w:val="none" w:sz="0" w:space="0" w:color="auto"/>
            <w:right w:val="none" w:sz="0" w:space="0" w:color="auto"/>
          </w:divBdr>
        </w:div>
        <w:div w:id="148983470">
          <w:marLeft w:val="480"/>
          <w:marRight w:val="0"/>
          <w:marTop w:val="0"/>
          <w:marBottom w:val="0"/>
          <w:divBdr>
            <w:top w:val="none" w:sz="0" w:space="0" w:color="auto"/>
            <w:left w:val="none" w:sz="0" w:space="0" w:color="auto"/>
            <w:bottom w:val="none" w:sz="0" w:space="0" w:color="auto"/>
            <w:right w:val="none" w:sz="0" w:space="0" w:color="auto"/>
          </w:divBdr>
        </w:div>
        <w:div w:id="225338723">
          <w:marLeft w:val="480"/>
          <w:marRight w:val="0"/>
          <w:marTop w:val="0"/>
          <w:marBottom w:val="0"/>
          <w:divBdr>
            <w:top w:val="none" w:sz="0" w:space="0" w:color="auto"/>
            <w:left w:val="none" w:sz="0" w:space="0" w:color="auto"/>
            <w:bottom w:val="none" w:sz="0" w:space="0" w:color="auto"/>
            <w:right w:val="none" w:sz="0" w:space="0" w:color="auto"/>
          </w:divBdr>
        </w:div>
        <w:div w:id="564340275">
          <w:marLeft w:val="480"/>
          <w:marRight w:val="0"/>
          <w:marTop w:val="0"/>
          <w:marBottom w:val="0"/>
          <w:divBdr>
            <w:top w:val="none" w:sz="0" w:space="0" w:color="auto"/>
            <w:left w:val="none" w:sz="0" w:space="0" w:color="auto"/>
            <w:bottom w:val="none" w:sz="0" w:space="0" w:color="auto"/>
            <w:right w:val="none" w:sz="0" w:space="0" w:color="auto"/>
          </w:divBdr>
        </w:div>
      </w:divsChild>
    </w:div>
    <w:div w:id="2099398527">
      <w:bodyDiv w:val="1"/>
      <w:marLeft w:val="0"/>
      <w:marRight w:val="0"/>
      <w:marTop w:val="0"/>
      <w:marBottom w:val="0"/>
      <w:divBdr>
        <w:top w:val="none" w:sz="0" w:space="0" w:color="auto"/>
        <w:left w:val="none" w:sz="0" w:space="0" w:color="auto"/>
        <w:bottom w:val="none" w:sz="0" w:space="0" w:color="auto"/>
        <w:right w:val="none" w:sz="0" w:space="0" w:color="auto"/>
      </w:divBdr>
    </w:div>
    <w:div w:id="2108651905">
      <w:bodyDiv w:val="1"/>
      <w:marLeft w:val="0"/>
      <w:marRight w:val="0"/>
      <w:marTop w:val="0"/>
      <w:marBottom w:val="0"/>
      <w:divBdr>
        <w:top w:val="none" w:sz="0" w:space="0" w:color="auto"/>
        <w:left w:val="none" w:sz="0" w:space="0" w:color="auto"/>
        <w:bottom w:val="none" w:sz="0" w:space="0" w:color="auto"/>
        <w:right w:val="none" w:sz="0" w:space="0" w:color="auto"/>
      </w:divBdr>
    </w:div>
    <w:div w:id="2123644035">
      <w:bodyDiv w:val="1"/>
      <w:marLeft w:val="0"/>
      <w:marRight w:val="0"/>
      <w:marTop w:val="0"/>
      <w:marBottom w:val="0"/>
      <w:divBdr>
        <w:top w:val="none" w:sz="0" w:space="0" w:color="auto"/>
        <w:left w:val="none" w:sz="0" w:space="0" w:color="auto"/>
        <w:bottom w:val="none" w:sz="0" w:space="0" w:color="auto"/>
        <w:right w:val="none" w:sz="0" w:space="0" w:color="auto"/>
      </w:divBdr>
      <w:divsChild>
        <w:div w:id="1317808534">
          <w:marLeft w:val="0"/>
          <w:marRight w:val="0"/>
          <w:marTop w:val="0"/>
          <w:marBottom w:val="0"/>
          <w:divBdr>
            <w:top w:val="none" w:sz="0" w:space="0" w:color="auto"/>
            <w:left w:val="none" w:sz="0" w:space="0" w:color="auto"/>
            <w:bottom w:val="none" w:sz="0" w:space="0" w:color="auto"/>
            <w:right w:val="none" w:sz="0" w:space="0" w:color="auto"/>
          </w:divBdr>
        </w:div>
      </w:divsChild>
    </w:div>
    <w:div w:id="2134903033">
      <w:bodyDiv w:val="1"/>
      <w:marLeft w:val="0"/>
      <w:marRight w:val="0"/>
      <w:marTop w:val="0"/>
      <w:marBottom w:val="0"/>
      <w:divBdr>
        <w:top w:val="none" w:sz="0" w:space="0" w:color="auto"/>
        <w:left w:val="none" w:sz="0" w:space="0" w:color="auto"/>
        <w:bottom w:val="none" w:sz="0" w:space="0" w:color="auto"/>
        <w:right w:val="none" w:sz="0" w:space="0" w:color="auto"/>
      </w:divBdr>
      <w:divsChild>
        <w:div w:id="1235778268">
          <w:marLeft w:val="480"/>
          <w:marRight w:val="0"/>
          <w:marTop w:val="0"/>
          <w:marBottom w:val="0"/>
          <w:divBdr>
            <w:top w:val="none" w:sz="0" w:space="0" w:color="auto"/>
            <w:left w:val="none" w:sz="0" w:space="0" w:color="auto"/>
            <w:bottom w:val="none" w:sz="0" w:space="0" w:color="auto"/>
            <w:right w:val="none" w:sz="0" w:space="0" w:color="auto"/>
          </w:divBdr>
        </w:div>
        <w:div w:id="120928562">
          <w:marLeft w:val="480"/>
          <w:marRight w:val="0"/>
          <w:marTop w:val="0"/>
          <w:marBottom w:val="0"/>
          <w:divBdr>
            <w:top w:val="none" w:sz="0" w:space="0" w:color="auto"/>
            <w:left w:val="none" w:sz="0" w:space="0" w:color="auto"/>
            <w:bottom w:val="none" w:sz="0" w:space="0" w:color="auto"/>
            <w:right w:val="none" w:sz="0" w:space="0" w:color="auto"/>
          </w:divBdr>
        </w:div>
        <w:div w:id="1209336255">
          <w:marLeft w:val="480"/>
          <w:marRight w:val="0"/>
          <w:marTop w:val="0"/>
          <w:marBottom w:val="0"/>
          <w:divBdr>
            <w:top w:val="none" w:sz="0" w:space="0" w:color="auto"/>
            <w:left w:val="none" w:sz="0" w:space="0" w:color="auto"/>
            <w:bottom w:val="none" w:sz="0" w:space="0" w:color="auto"/>
            <w:right w:val="none" w:sz="0" w:space="0" w:color="auto"/>
          </w:divBdr>
        </w:div>
        <w:div w:id="21782861">
          <w:marLeft w:val="480"/>
          <w:marRight w:val="0"/>
          <w:marTop w:val="0"/>
          <w:marBottom w:val="0"/>
          <w:divBdr>
            <w:top w:val="none" w:sz="0" w:space="0" w:color="auto"/>
            <w:left w:val="none" w:sz="0" w:space="0" w:color="auto"/>
            <w:bottom w:val="none" w:sz="0" w:space="0" w:color="auto"/>
            <w:right w:val="none" w:sz="0" w:space="0" w:color="auto"/>
          </w:divBdr>
        </w:div>
        <w:div w:id="1757509612">
          <w:marLeft w:val="480"/>
          <w:marRight w:val="0"/>
          <w:marTop w:val="0"/>
          <w:marBottom w:val="0"/>
          <w:divBdr>
            <w:top w:val="none" w:sz="0" w:space="0" w:color="auto"/>
            <w:left w:val="none" w:sz="0" w:space="0" w:color="auto"/>
            <w:bottom w:val="none" w:sz="0" w:space="0" w:color="auto"/>
            <w:right w:val="none" w:sz="0" w:space="0" w:color="auto"/>
          </w:divBdr>
        </w:div>
        <w:div w:id="1457404530">
          <w:marLeft w:val="480"/>
          <w:marRight w:val="0"/>
          <w:marTop w:val="0"/>
          <w:marBottom w:val="0"/>
          <w:divBdr>
            <w:top w:val="none" w:sz="0" w:space="0" w:color="auto"/>
            <w:left w:val="none" w:sz="0" w:space="0" w:color="auto"/>
            <w:bottom w:val="none" w:sz="0" w:space="0" w:color="auto"/>
            <w:right w:val="none" w:sz="0" w:space="0" w:color="auto"/>
          </w:divBdr>
        </w:div>
        <w:div w:id="812992082">
          <w:marLeft w:val="480"/>
          <w:marRight w:val="0"/>
          <w:marTop w:val="0"/>
          <w:marBottom w:val="0"/>
          <w:divBdr>
            <w:top w:val="none" w:sz="0" w:space="0" w:color="auto"/>
            <w:left w:val="none" w:sz="0" w:space="0" w:color="auto"/>
            <w:bottom w:val="none" w:sz="0" w:space="0" w:color="auto"/>
            <w:right w:val="none" w:sz="0" w:space="0" w:color="auto"/>
          </w:divBdr>
        </w:div>
        <w:div w:id="1577861165">
          <w:marLeft w:val="480"/>
          <w:marRight w:val="0"/>
          <w:marTop w:val="0"/>
          <w:marBottom w:val="0"/>
          <w:divBdr>
            <w:top w:val="none" w:sz="0" w:space="0" w:color="auto"/>
            <w:left w:val="none" w:sz="0" w:space="0" w:color="auto"/>
            <w:bottom w:val="none" w:sz="0" w:space="0" w:color="auto"/>
            <w:right w:val="none" w:sz="0" w:space="0" w:color="auto"/>
          </w:divBdr>
        </w:div>
        <w:div w:id="634144072">
          <w:marLeft w:val="480"/>
          <w:marRight w:val="0"/>
          <w:marTop w:val="0"/>
          <w:marBottom w:val="0"/>
          <w:divBdr>
            <w:top w:val="none" w:sz="0" w:space="0" w:color="auto"/>
            <w:left w:val="none" w:sz="0" w:space="0" w:color="auto"/>
            <w:bottom w:val="none" w:sz="0" w:space="0" w:color="auto"/>
            <w:right w:val="none" w:sz="0" w:space="0" w:color="auto"/>
          </w:divBdr>
        </w:div>
        <w:div w:id="2091654317">
          <w:marLeft w:val="480"/>
          <w:marRight w:val="0"/>
          <w:marTop w:val="0"/>
          <w:marBottom w:val="0"/>
          <w:divBdr>
            <w:top w:val="none" w:sz="0" w:space="0" w:color="auto"/>
            <w:left w:val="none" w:sz="0" w:space="0" w:color="auto"/>
            <w:bottom w:val="none" w:sz="0" w:space="0" w:color="auto"/>
            <w:right w:val="none" w:sz="0" w:space="0" w:color="auto"/>
          </w:divBdr>
        </w:div>
        <w:div w:id="449014185">
          <w:marLeft w:val="480"/>
          <w:marRight w:val="0"/>
          <w:marTop w:val="0"/>
          <w:marBottom w:val="0"/>
          <w:divBdr>
            <w:top w:val="none" w:sz="0" w:space="0" w:color="auto"/>
            <w:left w:val="none" w:sz="0" w:space="0" w:color="auto"/>
            <w:bottom w:val="none" w:sz="0" w:space="0" w:color="auto"/>
            <w:right w:val="none" w:sz="0" w:space="0" w:color="auto"/>
          </w:divBdr>
        </w:div>
        <w:div w:id="830369317">
          <w:marLeft w:val="480"/>
          <w:marRight w:val="0"/>
          <w:marTop w:val="0"/>
          <w:marBottom w:val="0"/>
          <w:divBdr>
            <w:top w:val="none" w:sz="0" w:space="0" w:color="auto"/>
            <w:left w:val="none" w:sz="0" w:space="0" w:color="auto"/>
            <w:bottom w:val="none" w:sz="0" w:space="0" w:color="auto"/>
            <w:right w:val="none" w:sz="0" w:space="0" w:color="auto"/>
          </w:divBdr>
        </w:div>
        <w:div w:id="717900373">
          <w:marLeft w:val="480"/>
          <w:marRight w:val="0"/>
          <w:marTop w:val="0"/>
          <w:marBottom w:val="0"/>
          <w:divBdr>
            <w:top w:val="none" w:sz="0" w:space="0" w:color="auto"/>
            <w:left w:val="none" w:sz="0" w:space="0" w:color="auto"/>
            <w:bottom w:val="none" w:sz="0" w:space="0" w:color="auto"/>
            <w:right w:val="none" w:sz="0" w:space="0" w:color="auto"/>
          </w:divBdr>
        </w:div>
        <w:div w:id="1084645760">
          <w:marLeft w:val="480"/>
          <w:marRight w:val="0"/>
          <w:marTop w:val="0"/>
          <w:marBottom w:val="0"/>
          <w:divBdr>
            <w:top w:val="none" w:sz="0" w:space="0" w:color="auto"/>
            <w:left w:val="none" w:sz="0" w:space="0" w:color="auto"/>
            <w:bottom w:val="none" w:sz="0" w:space="0" w:color="auto"/>
            <w:right w:val="none" w:sz="0" w:space="0" w:color="auto"/>
          </w:divBdr>
        </w:div>
      </w:divsChild>
    </w:div>
    <w:div w:id="2135908255">
      <w:bodyDiv w:val="1"/>
      <w:marLeft w:val="0"/>
      <w:marRight w:val="0"/>
      <w:marTop w:val="0"/>
      <w:marBottom w:val="0"/>
      <w:divBdr>
        <w:top w:val="none" w:sz="0" w:space="0" w:color="auto"/>
        <w:left w:val="none" w:sz="0" w:space="0" w:color="auto"/>
        <w:bottom w:val="none" w:sz="0" w:space="0" w:color="auto"/>
        <w:right w:val="none" w:sz="0" w:space="0" w:color="auto"/>
      </w:divBdr>
      <w:divsChild>
        <w:div w:id="1690763438">
          <w:marLeft w:val="480"/>
          <w:marRight w:val="0"/>
          <w:marTop w:val="0"/>
          <w:marBottom w:val="0"/>
          <w:divBdr>
            <w:top w:val="none" w:sz="0" w:space="0" w:color="auto"/>
            <w:left w:val="none" w:sz="0" w:space="0" w:color="auto"/>
            <w:bottom w:val="none" w:sz="0" w:space="0" w:color="auto"/>
            <w:right w:val="none" w:sz="0" w:space="0" w:color="auto"/>
          </w:divBdr>
        </w:div>
        <w:div w:id="216360941">
          <w:marLeft w:val="480"/>
          <w:marRight w:val="0"/>
          <w:marTop w:val="0"/>
          <w:marBottom w:val="0"/>
          <w:divBdr>
            <w:top w:val="none" w:sz="0" w:space="0" w:color="auto"/>
            <w:left w:val="none" w:sz="0" w:space="0" w:color="auto"/>
            <w:bottom w:val="none" w:sz="0" w:space="0" w:color="auto"/>
            <w:right w:val="none" w:sz="0" w:space="0" w:color="auto"/>
          </w:divBdr>
        </w:div>
        <w:div w:id="340395370">
          <w:marLeft w:val="480"/>
          <w:marRight w:val="0"/>
          <w:marTop w:val="0"/>
          <w:marBottom w:val="0"/>
          <w:divBdr>
            <w:top w:val="none" w:sz="0" w:space="0" w:color="auto"/>
            <w:left w:val="none" w:sz="0" w:space="0" w:color="auto"/>
            <w:bottom w:val="none" w:sz="0" w:space="0" w:color="auto"/>
            <w:right w:val="none" w:sz="0" w:space="0" w:color="auto"/>
          </w:divBdr>
        </w:div>
        <w:div w:id="1266420768">
          <w:marLeft w:val="480"/>
          <w:marRight w:val="0"/>
          <w:marTop w:val="0"/>
          <w:marBottom w:val="0"/>
          <w:divBdr>
            <w:top w:val="none" w:sz="0" w:space="0" w:color="auto"/>
            <w:left w:val="none" w:sz="0" w:space="0" w:color="auto"/>
            <w:bottom w:val="none" w:sz="0" w:space="0" w:color="auto"/>
            <w:right w:val="none" w:sz="0" w:space="0" w:color="auto"/>
          </w:divBdr>
        </w:div>
        <w:div w:id="1064061582">
          <w:marLeft w:val="480"/>
          <w:marRight w:val="0"/>
          <w:marTop w:val="0"/>
          <w:marBottom w:val="0"/>
          <w:divBdr>
            <w:top w:val="none" w:sz="0" w:space="0" w:color="auto"/>
            <w:left w:val="none" w:sz="0" w:space="0" w:color="auto"/>
            <w:bottom w:val="none" w:sz="0" w:space="0" w:color="auto"/>
            <w:right w:val="none" w:sz="0" w:space="0" w:color="auto"/>
          </w:divBdr>
        </w:div>
        <w:div w:id="1183711565">
          <w:marLeft w:val="480"/>
          <w:marRight w:val="0"/>
          <w:marTop w:val="0"/>
          <w:marBottom w:val="0"/>
          <w:divBdr>
            <w:top w:val="none" w:sz="0" w:space="0" w:color="auto"/>
            <w:left w:val="none" w:sz="0" w:space="0" w:color="auto"/>
            <w:bottom w:val="none" w:sz="0" w:space="0" w:color="auto"/>
            <w:right w:val="none" w:sz="0" w:space="0" w:color="auto"/>
          </w:divBdr>
        </w:div>
        <w:div w:id="1994597729">
          <w:marLeft w:val="480"/>
          <w:marRight w:val="0"/>
          <w:marTop w:val="0"/>
          <w:marBottom w:val="0"/>
          <w:divBdr>
            <w:top w:val="none" w:sz="0" w:space="0" w:color="auto"/>
            <w:left w:val="none" w:sz="0" w:space="0" w:color="auto"/>
            <w:bottom w:val="none" w:sz="0" w:space="0" w:color="auto"/>
            <w:right w:val="none" w:sz="0" w:space="0" w:color="auto"/>
          </w:divBdr>
        </w:div>
        <w:div w:id="442115942">
          <w:marLeft w:val="480"/>
          <w:marRight w:val="0"/>
          <w:marTop w:val="0"/>
          <w:marBottom w:val="0"/>
          <w:divBdr>
            <w:top w:val="none" w:sz="0" w:space="0" w:color="auto"/>
            <w:left w:val="none" w:sz="0" w:space="0" w:color="auto"/>
            <w:bottom w:val="none" w:sz="0" w:space="0" w:color="auto"/>
            <w:right w:val="none" w:sz="0" w:space="0" w:color="auto"/>
          </w:divBdr>
        </w:div>
        <w:div w:id="2007587292">
          <w:marLeft w:val="480"/>
          <w:marRight w:val="0"/>
          <w:marTop w:val="0"/>
          <w:marBottom w:val="0"/>
          <w:divBdr>
            <w:top w:val="none" w:sz="0" w:space="0" w:color="auto"/>
            <w:left w:val="none" w:sz="0" w:space="0" w:color="auto"/>
            <w:bottom w:val="none" w:sz="0" w:space="0" w:color="auto"/>
            <w:right w:val="none" w:sz="0" w:space="0" w:color="auto"/>
          </w:divBdr>
        </w:div>
      </w:divsChild>
    </w:div>
    <w:div w:id="2136946321">
      <w:bodyDiv w:val="1"/>
      <w:marLeft w:val="0"/>
      <w:marRight w:val="0"/>
      <w:marTop w:val="0"/>
      <w:marBottom w:val="0"/>
      <w:divBdr>
        <w:top w:val="none" w:sz="0" w:space="0" w:color="auto"/>
        <w:left w:val="none" w:sz="0" w:space="0" w:color="auto"/>
        <w:bottom w:val="none" w:sz="0" w:space="0" w:color="auto"/>
        <w:right w:val="none" w:sz="0" w:space="0" w:color="auto"/>
      </w:divBdr>
      <w:divsChild>
        <w:div w:id="651446976">
          <w:marLeft w:val="480"/>
          <w:marRight w:val="0"/>
          <w:marTop w:val="0"/>
          <w:marBottom w:val="0"/>
          <w:divBdr>
            <w:top w:val="none" w:sz="0" w:space="0" w:color="auto"/>
            <w:left w:val="none" w:sz="0" w:space="0" w:color="auto"/>
            <w:bottom w:val="none" w:sz="0" w:space="0" w:color="auto"/>
            <w:right w:val="none" w:sz="0" w:space="0" w:color="auto"/>
          </w:divBdr>
        </w:div>
        <w:div w:id="1354723549">
          <w:marLeft w:val="480"/>
          <w:marRight w:val="0"/>
          <w:marTop w:val="0"/>
          <w:marBottom w:val="0"/>
          <w:divBdr>
            <w:top w:val="none" w:sz="0" w:space="0" w:color="auto"/>
            <w:left w:val="none" w:sz="0" w:space="0" w:color="auto"/>
            <w:bottom w:val="none" w:sz="0" w:space="0" w:color="auto"/>
            <w:right w:val="none" w:sz="0" w:space="0" w:color="auto"/>
          </w:divBdr>
        </w:div>
        <w:div w:id="73939232">
          <w:marLeft w:val="480"/>
          <w:marRight w:val="0"/>
          <w:marTop w:val="0"/>
          <w:marBottom w:val="0"/>
          <w:divBdr>
            <w:top w:val="none" w:sz="0" w:space="0" w:color="auto"/>
            <w:left w:val="none" w:sz="0" w:space="0" w:color="auto"/>
            <w:bottom w:val="none" w:sz="0" w:space="0" w:color="auto"/>
            <w:right w:val="none" w:sz="0" w:space="0" w:color="auto"/>
          </w:divBdr>
        </w:div>
        <w:div w:id="417559062">
          <w:marLeft w:val="480"/>
          <w:marRight w:val="0"/>
          <w:marTop w:val="0"/>
          <w:marBottom w:val="0"/>
          <w:divBdr>
            <w:top w:val="none" w:sz="0" w:space="0" w:color="auto"/>
            <w:left w:val="none" w:sz="0" w:space="0" w:color="auto"/>
            <w:bottom w:val="none" w:sz="0" w:space="0" w:color="auto"/>
            <w:right w:val="none" w:sz="0" w:space="0" w:color="auto"/>
          </w:divBdr>
        </w:div>
        <w:div w:id="1297294150">
          <w:marLeft w:val="480"/>
          <w:marRight w:val="0"/>
          <w:marTop w:val="0"/>
          <w:marBottom w:val="0"/>
          <w:divBdr>
            <w:top w:val="none" w:sz="0" w:space="0" w:color="auto"/>
            <w:left w:val="none" w:sz="0" w:space="0" w:color="auto"/>
            <w:bottom w:val="none" w:sz="0" w:space="0" w:color="auto"/>
            <w:right w:val="none" w:sz="0" w:space="0" w:color="auto"/>
          </w:divBdr>
        </w:div>
        <w:div w:id="1486244944">
          <w:marLeft w:val="480"/>
          <w:marRight w:val="0"/>
          <w:marTop w:val="0"/>
          <w:marBottom w:val="0"/>
          <w:divBdr>
            <w:top w:val="none" w:sz="0" w:space="0" w:color="auto"/>
            <w:left w:val="none" w:sz="0" w:space="0" w:color="auto"/>
            <w:bottom w:val="none" w:sz="0" w:space="0" w:color="auto"/>
            <w:right w:val="none" w:sz="0" w:space="0" w:color="auto"/>
          </w:divBdr>
        </w:div>
        <w:div w:id="950671492">
          <w:marLeft w:val="480"/>
          <w:marRight w:val="0"/>
          <w:marTop w:val="0"/>
          <w:marBottom w:val="0"/>
          <w:divBdr>
            <w:top w:val="none" w:sz="0" w:space="0" w:color="auto"/>
            <w:left w:val="none" w:sz="0" w:space="0" w:color="auto"/>
            <w:bottom w:val="none" w:sz="0" w:space="0" w:color="auto"/>
            <w:right w:val="none" w:sz="0" w:space="0" w:color="auto"/>
          </w:divBdr>
        </w:div>
        <w:div w:id="2109422242">
          <w:marLeft w:val="480"/>
          <w:marRight w:val="0"/>
          <w:marTop w:val="0"/>
          <w:marBottom w:val="0"/>
          <w:divBdr>
            <w:top w:val="none" w:sz="0" w:space="0" w:color="auto"/>
            <w:left w:val="none" w:sz="0" w:space="0" w:color="auto"/>
            <w:bottom w:val="none" w:sz="0" w:space="0" w:color="auto"/>
            <w:right w:val="none" w:sz="0" w:space="0" w:color="auto"/>
          </w:divBdr>
        </w:div>
        <w:div w:id="2046170496">
          <w:marLeft w:val="480"/>
          <w:marRight w:val="0"/>
          <w:marTop w:val="0"/>
          <w:marBottom w:val="0"/>
          <w:divBdr>
            <w:top w:val="none" w:sz="0" w:space="0" w:color="auto"/>
            <w:left w:val="none" w:sz="0" w:space="0" w:color="auto"/>
            <w:bottom w:val="none" w:sz="0" w:space="0" w:color="auto"/>
            <w:right w:val="none" w:sz="0" w:space="0" w:color="auto"/>
          </w:divBdr>
        </w:div>
        <w:div w:id="1492064095">
          <w:marLeft w:val="480"/>
          <w:marRight w:val="0"/>
          <w:marTop w:val="0"/>
          <w:marBottom w:val="0"/>
          <w:divBdr>
            <w:top w:val="none" w:sz="0" w:space="0" w:color="auto"/>
            <w:left w:val="none" w:sz="0" w:space="0" w:color="auto"/>
            <w:bottom w:val="none" w:sz="0" w:space="0" w:color="auto"/>
            <w:right w:val="none" w:sz="0" w:space="0" w:color="auto"/>
          </w:divBdr>
        </w:div>
        <w:div w:id="870726507">
          <w:marLeft w:val="480"/>
          <w:marRight w:val="0"/>
          <w:marTop w:val="0"/>
          <w:marBottom w:val="0"/>
          <w:divBdr>
            <w:top w:val="none" w:sz="0" w:space="0" w:color="auto"/>
            <w:left w:val="none" w:sz="0" w:space="0" w:color="auto"/>
            <w:bottom w:val="none" w:sz="0" w:space="0" w:color="auto"/>
            <w:right w:val="none" w:sz="0" w:space="0" w:color="auto"/>
          </w:divBdr>
        </w:div>
        <w:div w:id="350448275">
          <w:marLeft w:val="480"/>
          <w:marRight w:val="0"/>
          <w:marTop w:val="0"/>
          <w:marBottom w:val="0"/>
          <w:divBdr>
            <w:top w:val="none" w:sz="0" w:space="0" w:color="auto"/>
            <w:left w:val="none" w:sz="0" w:space="0" w:color="auto"/>
            <w:bottom w:val="none" w:sz="0" w:space="0" w:color="auto"/>
            <w:right w:val="none" w:sz="0" w:space="0" w:color="auto"/>
          </w:divBdr>
        </w:div>
        <w:div w:id="688532506">
          <w:marLeft w:val="480"/>
          <w:marRight w:val="0"/>
          <w:marTop w:val="0"/>
          <w:marBottom w:val="0"/>
          <w:divBdr>
            <w:top w:val="none" w:sz="0" w:space="0" w:color="auto"/>
            <w:left w:val="none" w:sz="0" w:space="0" w:color="auto"/>
            <w:bottom w:val="none" w:sz="0" w:space="0" w:color="auto"/>
            <w:right w:val="none" w:sz="0" w:space="0" w:color="auto"/>
          </w:divBdr>
        </w:div>
        <w:div w:id="2118212774">
          <w:marLeft w:val="480"/>
          <w:marRight w:val="0"/>
          <w:marTop w:val="0"/>
          <w:marBottom w:val="0"/>
          <w:divBdr>
            <w:top w:val="none" w:sz="0" w:space="0" w:color="auto"/>
            <w:left w:val="none" w:sz="0" w:space="0" w:color="auto"/>
            <w:bottom w:val="none" w:sz="0" w:space="0" w:color="auto"/>
            <w:right w:val="none" w:sz="0" w:space="0" w:color="auto"/>
          </w:divBdr>
        </w:div>
      </w:divsChild>
    </w:div>
    <w:div w:id="21372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2023/06/12/nyregion/love-canal-toxic-hom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D77F200-6739-4855-B7BC-AA07C7BFB2C5}"/>
      </w:docPartPr>
      <w:docPartBody>
        <w:p w:rsidR="00185D09" w:rsidRDefault="009678E7">
          <w:r w:rsidRPr="00B7563C">
            <w:rPr>
              <w:rStyle w:val="PlaceholderText"/>
            </w:rPr>
            <w:t>Click or tap here to enter text.</w:t>
          </w:r>
        </w:p>
      </w:docPartBody>
    </w:docPart>
    <w:docPart>
      <w:docPartPr>
        <w:name w:val="ACF1DD9154674408834BB61C7B51E9BD"/>
        <w:category>
          <w:name w:val="General"/>
          <w:gallery w:val="placeholder"/>
        </w:category>
        <w:types>
          <w:type w:val="bbPlcHdr"/>
        </w:types>
        <w:behaviors>
          <w:behavior w:val="content"/>
        </w:behaviors>
        <w:guid w:val="{7F36D6D4-D200-4B4A-AA59-2688E5F206D3}"/>
      </w:docPartPr>
      <w:docPartBody>
        <w:p w:rsidR="00B632B4" w:rsidRDefault="00D021A3" w:rsidP="00D021A3">
          <w:pPr>
            <w:pStyle w:val="ACF1DD9154674408834BB61C7B51E9BD"/>
          </w:pPr>
          <w:r w:rsidRPr="00B7563C">
            <w:rPr>
              <w:rStyle w:val="PlaceholderText"/>
            </w:rPr>
            <w:t>Click or tap here to enter text.</w:t>
          </w:r>
        </w:p>
      </w:docPartBody>
    </w:docPart>
    <w:docPart>
      <w:docPartPr>
        <w:name w:val="E7E1197B8CE64F25AA8DDFEB35CCEAAA"/>
        <w:category>
          <w:name w:val="General"/>
          <w:gallery w:val="placeholder"/>
        </w:category>
        <w:types>
          <w:type w:val="bbPlcHdr"/>
        </w:types>
        <w:behaviors>
          <w:behavior w:val="content"/>
        </w:behaviors>
        <w:guid w:val="{79638EBF-1D3A-445E-96A3-BC2A6D621BE8}"/>
      </w:docPartPr>
      <w:docPartBody>
        <w:p w:rsidR="00515A8F" w:rsidRDefault="00515A8F" w:rsidP="00515A8F">
          <w:pPr>
            <w:pStyle w:val="E7E1197B8CE64F25AA8DDFEB35CCEAAA"/>
          </w:pPr>
          <w:r w:rsidRPr="00B7563C">
            <w:rPr>
              <w:rStyle w:val="PlaceholderText"/>
            </w:rPr>
            <w:t>Click or tap here to enter text.</w:t>
          </w:r>
        </w:p>
      </w:docPartBody>
    </w:docPart>
    <w:docPart>
      <w:docPartPr>
        <w:name w:val="44A39A4AA458415A9E0101A9601741AB"/>
        <w:category>
          <w:name w:val="General"/>
          <w:gallery w:val="placeholder"/>
        </w:category>
        <w:types>
          <w:type w:val="bbPlcHdr"/>
        </w:types>
        <w:behaviors>
          <w:behavior w:val="content"/>
        </w:behaviors>
        <w:guid w:val="{7D8593AA-08E1-46B7-9513-3B0A194418D3}"/>
      </w:docPartPr>
      <w:docPartBody>
        <w:p w:rsidR="00515A8F" w:rsidRDefault="00515A8F" w:rsidP="00515A8F">
          <w:pPr>
            <w:pStyle w:val="44A39A4AA458415A9E0101A9601741AB"/>
          </w:pPr>
          <w:r w:rsidRPr="00B7563C">
            <w:rPr>
              <w:rStyle w:val="PlaceholderText"/>
            </w:rPr>
            <w:t>Click or tap here to enter text.</w:t>
          </w:r>
        </w:p>
      </w:docPartBody>
    </w:docPart>
    <w:docPart>
      <w:docPartPr>
        <w:name w:val="BDD9ABA56B444C3D99E4E3096801D211"/>
        <w:category>
          <w:name w:val="General"/>
          <w:gallery w:val="placeholder"/>
        </w:category>
        <w:types>
          <w:type w:val="bbPlcHdr"/>
        </w:types>
        <w:behaviors>
          <w:behavior w:val="content"/>
        </w:behaviors>
        <w:guid w:val="{2F4E3E96-9621-4E48-AA75-915A7602A474}"/>
      </w:docPartPr>
      <w:docPartBody>
        <w:p w:rsidR="0012677C" w:rsidRDefault="0012677C" w:rsidP="0012677C">
          <w:pPr>
            <w:pStyle w:val="BDD9ABA56B444C3D99E4E3096801D211"/>
          </w:pPr>
          <w:r w:rsidRPr="00B7563C">
            <w:rPr>
              <w:rStyle w:val="PlaceholderText"/>
            </w:rPr>
            <w:t>Click or tap here to enter text.</w:t>
          </w:r>
        </w:p>
      </w:docPartBody>
    </w:docPart>
    <w:docPart>
      <w:docPartPr>
        <w:name w:val="7A906ECD895149E488C14EF74383AD34"/>
        <w:category>
          <w:name w:val="General"/>
          <w:gallery w:val="placeholder"/>
        </w:category>
        <w:types>
          <w:type w:val="bbPlcHdr"/>
        </w:types>
        <w:behaviors>
          <w:behavior w:val="content"/>
        </w:behaviors>
        <w:guid w:val="{6A082867-233C-44DB-B0C0-C9FD346078C7}"/>
      </w:docPartPr>
      <w:docPartBody>
        <w:p w:rsidR="006435F6" w:rsidRDefault="006435F6" w:rsidP="006435F6">
          <w:pPr>
            <w:pStyle w:val="7A906ECD895149E488C14EF74383AD34"/>
          </w:pPr>
          <w:r w:rsidRPr="00B756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7"/>
    <w:rsid w:val="0012677C"/>
    <w:rsid w:val="00131F35"/>
    <w:rsid w:val="001829B0"/>
    <w:rsid w:val="00185D09"/>
    <w:rsid w:val="0019565C"/>
    <w:rsid w:val="003C4259"/>
    <w:rsid w:val="00464CEC"/>
    <w:rsid w:val="00515A8F"/>
    <w:rsid w:val="00566EFC"/>
    <w:rsid w:val="005E02CA"/>
    <w:rsid w:val="006132EB"/>
    <w:rsid w:val="006435F6"/>
    <w:rsid w:val="006B2660"/>
    <w:rsid w:val="006C5F89"/>
    <w:rsid w:val="007A3E7F"/>
    <w:rsid w:val="0084763B"/>
    <w:rsid w:val="009461BF"/>
    <w:rsid w:val="009678E7"/>
    <w:rsid w:val="00AE0CE7"/>
    <w:rsid w:val="00B632B4"/>
    <w:rsid w:val="00CA5467"/>
    <w:rsid w:val="00CC1272"/>
    <w:rsid w:val="00CE05D4"/>
    <w:rsid w:val="00D02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5F6"/>
    <w:rPr>
      <w:color w:val="808080"/>
    </w:rPr>
  </w:style>
  <w:style w:type="paragraph" w:customStyle="1" w:styleId="ACF1DD9154674408834BB61C7B51E9BD">
    <w:name w:val="ACF1DD9154674408834BB61C7B51E9BD"/>
    <w:rsid w:val="00D021A3"/>
  </w:style>
  <w:style w:type="paragraph" w:customStyle="1" w:styleId="E7E1197B8CE64F25AA8DDFEB35CCEAAA">
    <w:name w:val="E7E1197B8CE64F25AA8DDFEB35CCEAAA"/>
    <w:rsid w:val="00515A8F"/>
  </w:style>
  <w:style w:type="paragraph" w:customStyle="1" w:styleId="44A39A4AA458415A9E0101A9601741AB">
    <w:name w:val="44A39A4AA458415A9E0101A9601741AB"/>
    <w:rsid w:val="00515A8F"/>
  </w:style>
  <w:style w:type="paragraph" w:customStyle="1" w:styleId="BDD9ABA56B444C3D99E4E3096801D211">
    <w:name w:val="BDD9ABA56B444C3D99E4E3096801D211"/>
    <w:rsid w:val="0012677C"/>
  </w:style>
  <w:style w:type="paragraph" w:customStyle="1" w:styleId="7A906ECD895149E488C14EF74383AD34">
    <w:name w:val="7A906ECD895149E488C14EF74383AD34"/>
    <w:rsid w:val="00643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996D3-0519-458E-92AD-F06BA069AC93}">
  <we:reference id="wa104382081" version="1.55.1.0" store="en-US" storeType="OMEX"/>
  <we:alternateReferences>
    <we:reference id="wa104382081" version="1.55.1.0" store="" storeType="OMEX"/>
  </we:alternateReferences>
  <we:properties>
    <we:property name="MENDELEY_CITATIONS" value="[{&quot;citationID&quot;:&quot;MENDELEY_CITATION_592676bd-47c9-4fcb-9467-7a8d3f811062&quot;,&quot;properties&quot;:{&quot;noteIndex&quot;:0},&quot;isEdited&quot;:false,&quot;manualOverride&quot;:{&quot;isManuallyOverridden&quot;:false,&quot;citeprocText&quot;:&quot;(Sunstein 1999)&quot;,&quot;manualOverrideText&quot;:&quot;&quot;},&quot;citationTag&quot;:&quot;MENDELEY_CITATION_v3_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&quot;,&quot;citationItems&quot;:[{&quot;id&quot;:&quot;800d9395-ef51-3fea-85d5-3ea83eff5ee5&quot;,&quot;itemData&quot;:{&quot;type&quot;:&quot;article-journal&quot;,&quot;id&quot;:&quot;800d9395-ef51-3fea-85d5-3ea83eff5ee5&quot;,&quot;title&quot;:&quot;Informational regulation and informational standing: Akins and beyond&quot;,&quot;author&quot;:[{&quot;family&quot;:&quot;Sunstein&quot;,&quot;given&quot;:&quot;Cass R.&quot;,&quot;parse-names&quot;:false,&quot;dropping-particle&quot;:&quot;&quot;,&quot;non-dropping-particle&quot;:&quot;&quot;}],&quot;container-title&quot;:&quot;University of Pennsylvania Law Review&quot;,&quot;DOI&quot;:&quot;10.2307/3312719&quot;,&quot;ISSN&quot;:&quot;00419907&quot;,&quot;issued&quot;:{&quot;date-parts&quot;:[[1999]]},&quot;abstract&quot;:&quot;As Government programs and policies become more complex and far reaching, we must be sensitive to the articulation of new rights of action that do not have clear analogs in our common-law tradition . . . . In my view, Congress has the power to define injuries and articulate chains of causation that will give rise to a case or controversy where none existed before . . . .1 If today's decision is correct, it is within the power of Congress to authorize any interested person to manage (through the courts) the Executive's enforcement of any law that includes a requirement for the filing and public availability of a piece of paper.&quot;,&quot;issue&quot;:&quot;3&quot;,&quot;volume&quot;:&quot;147&quot;,&quot;container-title-short&quot;:&quot;Univ PA Law Rev&quot;},&quot;isTemporary&quot;:false}]},{&quot;citationID&quot;:&quot;MENDELEY_CITATION_9a551429-06b6-44e0-91f7-f3e86dcdb81c&quot;,&quot;properties&quot;:{&quot;noteIndex&quot;:0},&quot;isEdited&quot;:false,&quot;manualOverride&quot;:{&quot;isManuallyOverridden&quot;:false,&quot;citeprocText&quot;:&quot;(Loewenstein et al. 2014)&quot;,&quot;manualOverrideText&quot;:&quot;&quot;},&quot;citationTag&quot;:&quot;MENDELEY_CITATION_v3_eyJjaXRhdGlvbklEIjoiTUVOREVMRVlfQ0lUQVRJT05fOWE1NTE0MjktMDZiNi00NGUwLTkxZjctZjNlODZkY2RiODFj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LCJjb250YWluZXItdGl0bGUtc2hvcnQiOiJBbm51IFJldiBFY29ub20ifSwiaXNUZW1wb3JhcnkiOmZhbHNlfV19&quot;,&quot;citationItems&quot;:[{&quot;id&quot;:&quot;d6d71780-3ee5-3d83-9c7b-4c3447c715b9&quot;,&quot;itemData&quot;:{&quot;type&quot;:&quot;article-journal&quot;,&quot;id&quot;:&quot;d6d71780-3ee5-3d83-9c7b-4c3447c715b9&quot;,&quot;title&quot;:&quot;Disclosure: Psychology changes everything&quot;,&quot;author&quot;:[{&quot;family&quot;:&quot;Loewenstein&quot;,&quot;given&quot;:&quot;George&quot;,&quot;parse-names&quot;:false,&quot;dropping-particle&quot;:&quot;&quot;,&quot;non-dropping-particle&quot;:&quot;&quot;},{&quot;family&quot;:&quot;Sunstein&quot;,&quot;given&quot;:&quot;Cass R.&quot;,&quot;parse-names&quot;:false,&quot;dropping-particle&quot;:&quot;&quot;,&quot;non-dropping-particle&quot;:&quot;&quot;},{&quot;family&quot;:&quot;Golman&quot;,&quot;given&quot;:&quot;Russell&quot;,&quot;parse-names&quot;:false,&quot;dropping-particle&quot;:&quot;&quot;,&quot;non-dropping-particle&quot;:&quot;&quot;}],&quot;container-title&quot;:&quot;Annual Review of Economics&quot;,&quot;DOI&quot;:&quot;10.1146/annurev-economics-080213-041341&quot;,&quot;ISSN&quot;:&quot;19411391&quot;,&quot;issued&quot;:{&quot;date-parts&quot;:[[2014]]},&quot;abstract&quot;:&quo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 © 2014 by Annual Reviews. All rights reserved.&quot;,&quot;volume&quot;:&quot;6&quot;,&quot;container-title-short&quot;:&quot;Annu Rev Econom&quot;},&quot;isTemporary&quot;:false}]},{&quot;citationID&quot;:&quot;MENDELEY_CITATION_c80266f5-84c2-457b-9085-d09bec4891c5&quot;,&quot;properties&quot;:{&quot;noteIndex&quot;:0},&quot;isEdited&quot;:false,&quot;manualOverride&quot;:{&quot;isManuallyOverridden&quot;:false,&quot;citeprocText&quot;:&quot;(Choi et al. 2011)&quot;,&quot;manualOverrideText&quot;:&quot;&quot;},&quot;citationTag&quot;:&quot;MENDELEY_CITATION_v3_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&quot;,&quot;citationItems&quot;:[{&quot;id&quot;:&quot;c034a2f5-24af-310a-93d7-066cec9efd69&quot;,&quot;itemData&quot;:{&quot;type&quot;:&quot;article-journal&quot;,&quot;id&quot;:&quot;c034a2f5-24af-310a-93d7-066cec9efd69&quot;,&quot;title&quot;:&quot;$100 Bills on the sidewalk: Suboptimal investment in 401(K) plans&quot;,&quot;author&quot;:[{&quot;family&quot;:&quot;Choi&quot;,&quot;given&quot;:&quot;James J.&quot;,&quot;parse-names&quot;:false,&quot;dropping-particle&quot;:&quot;&quot;,&quot;non-dropping-particle&quot;:&quot;&quot;},{&quot;family&quot;:&quot;Laibson&quot;,&quot;given&quot;:&quot;David&quot;,&quot;parse-names&quot;:false,&quot;dropping-particle&quot;:&quot;&quot;,&quot;non-dropping-particle&quot;:&quot;&quot;},{&quot;family&quot;:&quot;Madrian&quot;,&quot;given&quot;:&quot;Brigitte C.&quot;,&quot;parse-names&quot;:false,&quot;dropping-particle&quot;:&quot;&quot;,&quot;non-dropping-particle&quot;:&quot;&quot;}],&quot;container-title&quot;:&quot;Review of Economics and Statistics&quot;,&quot;DOI&quot;:&quot;10.1162/REST_a_00100&quot;,&quot;ISSN&quot;:&quot;00346535&quot;,&quot;issued&quot;:{&quot;date-parts&quot;:[[2011]]},&quot;abstract&quot;:&quot;Abstract-We identify employees at seven companies whose 401(k) investment choices are dominated because they are contributing less than the employer matching contribution threshold despite being vested in their match and being able to make penalty-free 401(k) withdrawals for any reason because they are older than 591/2. At the average firm, 36% of match-eligible employees over age 591/2 forgo arbitrage profits that average 1.6% of their annual pay, or $507. A survey educating employees about the free lunch they are forgoing raised contribution rates by a statistically insignificant 0.67% of income among those completing the survey. © 2011 by the President and Fellows of Harvard College and the Massachusetts Institute of Technology.&quot;,&quot;issue&quot;:&quot;3&quot;,&quot;volume&quot;:&quot;93&quot;,&quot;container-title-short&quot;:&quot;&quot;},&quot;isTemporary&quot;:false}]},{&quot;citationID&quot;:&quot;MENDELEY_CITATION_a73e5d5f-f2cd-452f-aa0a-1d5c0dcf8370&quot;,&quot;properties&quot;:{&quot;noteIndex&quot;:0},&quot;isEdited&quot;:false,&quot;manualOverride&quot;:{&quot;isManuallyOverridden&quot;:false,&quot;citeprocText&quot;:&quot;(Bollinger et al. 2011)&quot;,&quot;manualOverrideText&quot;:&quot;&quot;},&quot;citationTag&quot;:&quot;MENDELEY_CITATION_v3_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&quot;,&quot;citationItems&quot;:[{&quot;id&quot;:&quot;53282438-f06a-3006-aead-95151ef9be5a&quot;,&quot;itemData&quot;:{&quot;type&quot;:&quot;article-journal&quot;,&quot;id&quot;:&quot;53282438-f06a-3006-aead-95151ef9be5a&quot;,&quot;title&quot;:&quot;Calorie posting in chain restaurants&quot;,&quot;author&quot;:[{&quot;family&quot;:&quot;Bollinger&quot;,&quot;given&quot;:&quot;Bryan&quot;,&quot;parse-names&quot;:false,&quot;dropping-particle&quot;:&quot;&quot;,&quot;non-dropping-particle&quot;:&quot;&quot;},{&quot;family&quot;:&quot;Leslie&quot;,&quot;given&quot;:&quot;Phillip&quot;,&quot;parse-names&quot;:false,&quot;dropping-particle&quot;:&quot;&quot;,&quot;non-dropping-particle&quot;:&quot;&quot;},{&quot;family&quot;:&quot;Sorensen&quot;,&quot;given&quot;:&quot;Alan&quot;,&quot;parse-names&quot;:false,&quot;dropping-particle&quot;:&quot;&quot;,&quot;non-dropping-particle&quot;:&quot;&quot;}],&quot;container-title&quot;:&quot;American Economic Journal: Economic Policy&quot;,&quot;DOI&quot;:&quot;10.1257/pol.3.1.91&quot;,&quot;ISSN&quot;:&quot;19457731&quot;,&quot;issued&quot;:{&quot;date-parts&quot;:[[2011]]},&quot;abstract&quot;:&quot;We study the impact of mandatory calorie posting on consumers' purchase decisions using detailed data from Starbucks. We find that average calories per transaction fall by 6 percent. The effect is almost entirely related to changes in consumers' food choices-there is almost no change in purchases of beverage calories. There is no impact on Starbucks profit on average, and for the subset of stores located close to their competitor Dunkin Donuts, the effect of calorie posting is actually to increase Starbucks revenue. Survey evidence and analysis of commuters suggests the mechanism for the effect is a combination of learning and salience.&quot;,&quot;issue&quot;:&quot;1&quot;,&quot;volume&quot;:&quot;3&quot;,&quot;container-title-short&quot;:&quot;Am Econ J Econ Policy&quot;},&quot;isTemporary&quot;:false}]},{&quot;citationID&quot;:&quot;MENDELEY_CITATION_768aa9c3-e403-45db-b5dd-2afdad09b65c&quot;,&quot;properties&quot;:{&quot;noteIndex&quot;:0},&quot;isEdited&quot;:false,&quot;manualOverride&quot;:{&quot;isManuallyOverridden&quot;:false,&quot;citeprocText&quot;:&quot;(Hirshleifer et al. 2009)&quot;,&quot;manualOverrideText&quot;:&quot;&quot;},&quot;citationTag&quot;:&quot;MENDELEY_CITATION_v3_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&quot;,&quot;citationItems&quot;:[{&quot;id&quot;:&quot;ab58b021-5928-3c35-89be-9421e42531e0&quot;,&quot;itemData&quot;:{&quot;type&quot;:&quot;article-journal&quot;,&quot;id&quot;:&quot;ab58b021-5928-3c35-89be-9421e42531e0&quot;,&quot;title&quot;:&quot;Driven to distraction: Extraneous events and underreaction to earnings news&quot;,&quot;author&quot;:[{&quot;family&quot;:&quot;Hirshleifer&quot;,&quot;given&quot;:&quot;David&quot;,&quot;parse-names&quot;:false,&quot;dropping-particle&quot;:&quot;&quot;,&quot;non-dropping-particle&quot;:&quot;&quot;},{&quot;family&quot;:&quot;Lim&quot;,&quot;given&quot;:&quot;Sonya Seongyeon&quot;,&quot;parse-names&quot;:false,&quot;dropping-particle&quot;:&quot;&quot;,&quot;non-dropping-particle&quot;:&quot;&quot;},{&quot;family&quot;:&quot;Teoh&quot;,&quot;given&quot;:&quot;Siew Hong&quot;,&quot;parse-names&quot;:false,&quot;dropping-particle&quot;:&quot;&quot;,&quot;non-dropping-particle&quot;:&quot;&quot;}],&quot;container-title&quot;:&quot;Journal of Finance&quot;,&quot;DOI&quot;:&quot;10.1111/j.1540-6261.2009.01501.x&quot;,&quot;ISSN&quot;:&quot;00221082&quot;,&quot;issued&quot;:{&quot;date-parts&quot;:[[2009]]},&quot;abstract&quot;:&quot;Recent studies propose that limited investor attention causes market underreactions. This paper directly tests this explanation by measuring the information load faced by investors. The investor distraction hypothesis holds that extraneous news inhibits market reactions to relevant news. We find that the immediate price and volume reaction to a firm's earnings surprise is much weaker, and post-announcement drift much stronger, when a greater number of same-day earnings announcements are made by other firms. We evaluate the economic importance of distraction effects through a trading strategy, which yields substantial alphas. Industry-unrelated news and large earnings surprises have a stronger distracting effect. © 2009 the American Finance Association.&quot;,&quot;issue&quot;:&quot;5&quot;,&quot;volume&quot;:&quot;64&quot;,&quot;container-title-short&quot;:&quot;&quot;},&quot;isTemporary&quot;:false}]},{&quot;citationID&quot;:&quot;MENDELEY_CITATION_19ae99f1-88cf-4b96-9852-ff11c8657b87&quot;,&quot;properties&quot;:{&quot;noteIndex&quot;:0},&quot;isEdited&quot;:false,&quot;manualOverride&quot;:{&quot;isManuallyOverridden&quot;:false,&quot;citeprocText&quot;:&quot;(Loewenstein et al. 2014)&quot;,&quot;manualOverrideText&quot;:&quot;&quot;},&quot;citationTag&quot;:&quot;MENDELEY_CITATION_v3_eyJjaXRhdGlvbklEIjoiTUVOREVMRVlfQ0lUQVRJT05fMTlhZTk5ZjEtODhjZi00Yjk2LTk4NTItZmYxMWM4NjU3Yjg3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Y29udGFpbmVyLXRpdGxlLXNob3J0IjoiQW5udSBSZXYgRWNvbm9t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fSwiaXNUZW1wb3JhcnkiOmZhbHNlfV19&quot;,&quot;citationItems&quot;:[{&quot;id&quot;:&quot;d6d71780-3ee5-3d83-9c7b-4c3447c715b9&quot;,&quot;itemData&quot;:{&quot;type&quot;:&quot;article-journal&quot;,&quot;id&quot;:&quot;d6d71780-3ee5-3d83-9c7b-4c3447c715b9&quot;,&quot;title&quot;:&quot;Disclosure: Psychology changes everything&quot;,&quot;author&quot;:[{&quot;family&quot;:&quot;Loewenstein&quot;,&quot;given&quot;:&quot;George&quot;,&quot;parse-names&quot;:false,&quot;dropping-particle&quot;:&quot;&quot;,&quot;non-dropping-particle&quot;:&quot;&quot;},{&quot;family&quot;:&quot;Sunstein&quot;,&quot;given&quot;:&quot;Cass R.&quot;,&quot;parse-names&quot;:false,&quot;dropping-particle&quot;:&quot;&quot;,&quot;non-dropping-particle&quot;:&quot;&quot;},{&quot;family&quot;:&quot;Golman&quot;,&quot;given&quot;:&quot;Russell&quot;,&quot;parse-names&quot;:false,&quot;dropping-particle&quot;:&quot;&quot;,&quot;non-dropping-particle&quot;:&quot;&quot;}],&quot;container-title&quot;:&quot;Annual Review of Economics&quot;,&quot;container-title-short&quot;:&quot;Annu Rev Econom&quot;,&quot;DOI&quot;:&quot;10.1146/annurev-economics-080213-041341&quot;,&quot;ISSN&quot;:&quot;19411391&quot;,&quot;issued&quot;:{&quot;date-parts&quot;:[[2014]]},&quot;abstract&quot;:&quo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 © 2014 by Annual Reviews. All rights reserved.&quot;,&quot;volume&quot;:&quot;6&quot;},&quot;isTemporary&quot;:false}]},{&quot;citationID&quot;:&quot;MENDELEY_CITATION_9093da0d-9258-4043-82c8-82bc556ed072&quot;,&quot;properties&quot;:{&quot;noteIndex&quot;:0},&quot;isEdited&quot;:false,&quot;manualOverride&quot;:{&quot;isManuallyOverridden&quot;:false,&quot;citeprocText&quot;:&quot;(Lindell and Earle 1983; Kohlhase 1991; Bui and Mayer 2003; Mastromonaco 2015)&quot;,&quot;manualOverrideText&quot;:&quot;&quot;},&quot;citationTag&quot;:&quot;MENDELEY_CITATION_v3_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&quot;,&quot;citationItems&quot;:[{&quot;id&quot;:&quot;4b13d963-150c-31be-acf6-3798f1dc3795&quot;,&quot;itemData&quot;:{&quot;type&quot;:&quot;article-journal&quot;,&quot;id&quot;:&quot;4b13d963-150c-31be-acf6-3798f1dc3795&quot;,&quot;title&quot;:&quot;Do environmental right-to-know laws affect markets? Capitalization of information in the toxic release inventory&quot;,&quot;author&quot;:[{&quot;family&quot;:&quot;Mastromonaco&quot;,&quot;given&quot;:&quot;Ralph&quot;,&quot;parse-names&quot;:false,&quot;dropping-particle&quot;:&quot;&quot;,&quot;non-dropping-particle&quot;:&quot;&quot;}],&quot;container-title&quot;:&quot;Journal of Environmental Economics and Management&quot;,&quot;DOI&quot;:&quot;10.1016/j.jeem.2015.02.004&quot;,&quot;ISSN&quot;:&quot;10960449&quot;,&quot;issued&quot;:{&quot;date-parts&quot;:[[2015]]},&quot;abstract&quot;:&quot;This paper investigates how information contained in the U.S. Environmental Protection Agency's Toxic Release Inventory (TRI) program, one of the largest environmental right-to-know programs, affects prices in the housing market. I use a strengthening of the reporting requirements for the chemical lead in 2001 as exogenous variation to test for housing price changes near existing firms who must now report. Using a difference-in-differences specification, I find that listing an existing firm in the Toxic Release Inventory lowers housing prices up to 11% within approximately 1 mile. The results suggest that housing market participants do capitalize into prices at least some information conveyed by the TRI program.&quot;,&quot;volume&quot;:&quot;71&quot;,&quot;container-title-short&quot;:&quot;J Environ Econ Manage&quot;},&quot;isTemporary&quot;:false},{&quot;id&quot;:&quot;26b4d5c1-cb43-37ce-bfe9-966153a31904&quot;,&quot;itemData&quot;:{&quot;type&quot;:&quot;article-journal&quot;,&quot;id&quot;:&quot;26b4d5c1-cb43-37ce-bfe9-966153a31904&quot;,&quot;title&quot;:&quot;How Close Is Close Enough: Public Perceptions of the Risks of Industrial Facilities&quot;,&quot;author&quot;:[{&quot;family&quot;:&quot;Lindell&quot;,&quot;given&quot;:&quot;Michael K.&quot;,&quot;parse-names&quot;:false,&quot;dropping-particle&quot;:&quot;&quot;,&quot;non-dropping-particle&quot;:&quot;&quot;},{&quot;family&quot;:&quot;Earle&quot;,&quot;given&quot;:&quot;Timothy C.&quot;,&quot;parse-names&quot;:false,&quot;dropping-particle&quot;:&quot;&quot;,&quot;non-dropping-particle&quot;:&quot;&quot;}],&quot;container-title&quot;:&quot;Risk Analysis&quot;,&quot;DOI&quot;:&quot;10.1111/j.1539-6924.1983.tb01393.x&quot;,&quot;ISSN&quot;:&quot;15396924&quot;,&quot;issued&quot;:{&quot;date-parts&quot;:[[1983]]},&quot;abstract&quot;:&quot;Public opinion poll data have consistently shown that the proportion of respondents who are willing to have a nuclear power plant in their own community is smaller than the proportion who agree that more nuclear plants should be built in this country. Respondents’ judgments of the minimum safe distance from each of eight hazardous facilities confirmed that this finding results from perceived risk gradients that differ by facility (e.g., nuclear vs. natural gas power plants) and social group (e.g., chemical engineers vs. environmentalists) but are relatively stable over time. Ratings of the facilities on thirteen perceived risk dimensions were used to determine whether any of the dimensions could explain the distance data. Because the rank order of the facilities with respect to acceptable distance was very similar to the rank order on a number of the perceived risk dimensions, it is difficult to determine which of the latter is the critical determinant of acceptable distance if, indeed, there is only one. There were, however, a number of reversals of rank order that indicate that the respondents had a differentiated view of technological risk. Finally, data from this and other studies were interpreted as suggesting that perceived lack of any other form of personal control over risk exposure may be an important factor in stimulating public opposition to the siting of hazardous facilities. Copyright © 1983, Wiley Blackwell. All rights reserved&quot;,&quot;issue&quot;:&quot;4&quot;,&quot;volume&quot;:&quot;3&quot;,&quot;container-title-short&quot;:&quot;&quot;},&quot;isTemporary&quot;:false},{&quot;id&quot;:&quot;9e2a54f2-e61e-3a92-9c36-7a2fd5a42ac7&quot;,&quot;itemData&quot;:{&quot;type&quot;:&quot;article-journal&quot;,&quot;id&quot;:&quot;9e2a54f2-e61e-3a92-9c36-7a2fd5a42ac7&quot;,&quot;title&quot;:&quot;Regulation and capitalization of environmental amenities: Evidence from the toxic release inventory in Massachusetts&quot;,&quot;author&quot;:[{&quot;family&quot;:&quot;Bui&quot;,&quot;given&quot;:&quot;Linda T.M.&quot;,&quot;parse-names&quot;:false,&quot;dropping-particle&quot;:&quot;&quot;,&quot;non-dropping-particle&quot;:&quot;&quot;},{&quot;family&quot;:&quot;Mayer&quot;,&quot;given&quot;:&quot;Christopher J.&quot;,&quot;parse-names&quot;:false,&quot;dropping-particle&quot;:&quot;&quot;,&quot;non-dropping-particle&quot;:&quot;&quot;}],&quot;container-title&quot;:&quot;Review of Economics and Statistics&quot;,&quot;DOI&quot;:&quot;10.1162/003465303322369821&quot;,&quot;ISSN&quot;:&quot;00346535&quot;,&quot;issued&quot;:{&quot;date-parts&quot;:[[2003]]},&quot;abstract&quot;:&quot;Environmental regulation in the United States has undergone a slow evolution from command and control strategies towards market-based regulations. One such innovation is the Toxics Release Inventory (TRI), a regulation that requires polluting firms to publicly disclose information about their toxic emissions. The basic tenet of this regulation is that it corrects for informational asymmetries between polluters and households, allowing communities to pressure polluters to decrease their emissions. Policy-makers have judged the TRI a tremendous success, as national releases declined by 43% between 1988 and 1999. Yet many of the fundamental problems which are known to lead to the classic failure of the Coase theorem (such as high transaction costs and difficulties in organizing) cast doubt on the effectiveness of disclosure rules, alone, to lead to an efficient outcome in the case of pollution. We use an event study methodology with high-quality data on house prices and other local attributes to assess the extent to which the public values changes in toxic releases and thus the success of TRI. Our major findings include: (1) declines in toxic releases appear unrelated to any political economy variables that might lead to public activism; (2) initial information released under TRI had no significant effect on the distribution of house prices; and (3) house prices show no significant impact of declines in reported toxic releases over time. Standard errors are small enough that we can reject the hypothesis that large declines in toxic releases lead to more than a 0.5% increase in house prices. These results also hold when we control for differences in the availability of information on TRI and the possible effect of expectations. Our findings cast doubt on the ability of the public to process complex information on hazardous emissions and support the Coase theorem in that right-to-know laws such as TRI may not be the most effective form of environmental regulation.&quot;,&quot;issue&quot;:&quot;3&quot;,&quot;volume&quot;:&quot;85&quot;,&quot;container-title-short&quot;:&quot;&quot;},&quot;isTemporary&quot;:false},{&quot;id&quot;:&quot;30700d25-1f27-3144-9f3c-8550a49835e8&quot;,&quot;itemData&quot;:{&quot;type&quot;:&quot;article-journal&quot;,&quot;id&quot;:&quot;30700d25-1f27-3144-9f3c-8550a49835e8&quot;,&quot;title&quot;:&quot;The impact of toxic waste sites on housing values&quot;,&quot;author&quot;:[{&quot;family&quot;:&quot;Kohlhase&quot;,&quot;given&quot;:&quot;Janet E.&quot;,&quot;parse-names&quot;:false,&quot;dropping-particle&quot;:&quot;&quot;,&quot;non-dropping-particle&quot;:&quot;&quot;}],&quot;container-title&quot;:&quot;Journal of Urban Economics&quot;,&quot;DOI&quot;:&quot;10.1016/0094-1190(91)90042-6&quot;,&quot;ISSN&quot;:&quot;00941190&quot;,&quot;issued&quot;:{&quot;date-parts&quot;:[[1991]]},&quot;abstract&quot;:&quot;This paper analyzes the impact of the Environmental Protection Agency (EPA) announcements and policy actions on housing markets. When the EPA announces that a toxic waste site is on the Superfund list, the findings of this paper show that a new market for \&quot;safe\&quot; housing is created. A premium to be located farther from a waste site appears only after a site has been added to the Superfund list. Empirical analysis of the housing market calculates the marginal prices in this new market, and importantly, show that the marginal price to avoid a toxic waste site disappears after a site has been cleaned. © 1991.&quot;,&quot;issue&quot;:&quot;1&quot;,&quot;volume&quot;:&quot;30&quot;,&quot;container-title-short&quot;:&quot;J Urban Econ&quot;},&quot;isTemporary&quot;:false}]},{&quot;citationID&quot;:&quot;MENDELEY_CITATION_277d260f-96c7-46a8-bda6-01fe7e5b22a3&quot;,&quot;properties&quot;:{&quot;noteIndex&quot;:0},&quot;isEdited&quot;:false,&quot;manualOverride&quot;:{&quot;isManuallyOverridden&quot;:true,&quot;citeprocText&quot;:&quot;(Gayer et al. 2000)&quot;,&quot;manualOverrideText&quot;:&quot;Gayer et al. (2000)&quot;},&quot;citationTag&quot;:&quot;MENDELEY_CITATION_v3_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&quot;,&quot;citationItems&quot;:[{&quot;id&quot;:&quot;6afcdc27-0387-3725-8c2e-618f29c8286d&quot;,&quot;itemData&quot;:{&quot;type&quot;:&quot;article-journal&quot;,&quot;id&quot;:&quot;6afcdc27-0387-3725-8c2e-618f29c8286d&quot;,&quot;title&quot;:&quot;Private values of risk tradeoffs at superfund sites: Housing market evidence on learning about risk&quot;,&quot;author&quot;:[{&quot;family&quot;:&quot;Gayer&quot;,&quot;given&quot;:&quot;Ted&quot;,&quot;parse-names&quot;:false,&quot;dropping-particle&quot;:&quot;&quot;,&quot;non-dropping-particle&quot;:&quot;&quot;},{&quot;family&quot;:&quot;Hamilton&quot;,&quot;given&quot;:&quot;James T.&quot;,&quot;parse-names&quot;:false,&quot;dropping-particle&quot;:&quot;&quot;,&quot;non-dropping-particle&quot;:&quot;&quot;},{&quot;family&quot;:&quot;Viscusi&quot;,&quot;given&quot;:&quot;W. Kip&quot;,&quot;parse-names&quot;:false,&quot;dropping-particle&quot;:&quot;&quot;,&quot;non-dropping-particle&quot;:&quot;&quot;}],&quot;container-title&quot;:&quot;Review of Economics and Statistics&quot;,&quot;DOI&quot;:&quot;10.1162/003465300558939&quot;,&quot;ISSN&quot;:&quot;00346535&quot;,&quot;issued&quot;:{&quot;date-parts&quot;:[[2000]]},&quot;abstract&quot;:&quot;This paper incorporates a Bayesian learning model into a hedonic framework to estimate the value that residents place on avoiding cancer risks from hazardous-waste sites. We show that residents are willing to pay to avoid cancer risks from Superfund sites before the U.S. Environmental Protection Agency (EPA) releases its assessment (known as the Remedial Investigation) of the site. Residents' willingness to pay to avoid risks actually decreases after the release of the Remedial Investigation, suggesting that the information lowers the perceived levels of risk. This estimated willingness to pay implies a statistical value of cancer similar to the value-of-life estimates in labor market studies.&quot;,&quot;issue&quot;:&quot;3&quot;,&quot;volume&quot;:&quot;82&quot;,&quot;container-title-short&quot;:&quot;&quot;},&quot;isTemporary&quot;:false}]},{&quot;citationID&quot;:&quot;MENDELEY_CITATION_46f580ce-2efa-463d-9d34-b8744a8423b3&quot;,&quot;properties&quot;:{&quot;noteIndex&quot;:0},&quot;isEdited&quot;:false,&quot;manualOverride&quot;:{&quot;isManuallyOverridden&quot;:false,&quot;citeprocText&quot;:&quot;(Viscusi 1985)&quot;,&quot;manualOverrideText&quot;:&quot;&quot;},&quot;citationTag&quot;:&quot;MENDELEY_CITATION_v3_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&quot;,&quot;citationItems&quot;:[{&quot;id&quot;:&quot;0f6a075d-8dd7-3019-b844-50316c11a735&quot;,&quot;itemData&quot;:{&quot;type&quot;:&quot;article&quot;,&quot;id&quot;:&quot;0f6a075d-8dd7-3019-b844-50316c11a735&quot;,&quot;title&quot;:&quot;Are individuals Bayesian Decision makers?&quot;,&quot;author&quot;:[{&quot;family&quot;:&quot;Viscusi&quot;,&quot;given&quot;:&quot;W. Kip&quot;,&quot;parse-names&quot;:false,&quot;dropping-particle&quot;:&quot;&quot;,&quot;non-dropping-particle&quot;:&quot;&quot;}],&quot;container-title&quot;:&quot;American Economic Review&quot;,&quot;ISSN&quot;:&quot;00028282&quot;,&quot;issued&quot;:{&quot;date-parts&quot;:[[1985]]},&quot;issue&quot;:&quot;2&quot;,&quot;volume&quot;:&quot;75&quot;,&quot;container-title-short&quot;:&quot;&quot;},&quot;isTemporary&quot;:false}]},{&quot;citationID&quot;:&quot;MENDELEY_CITATION_5e43f177-9130-4e42-8b2f-e1be6bc79d8c&quot;,&quot;properties&quot;:{&quot;noteIndex&quot;:0},&quot;isEdited&quot;:false,&quot;manualOverride&quot;:{&quot;isManuallyOverridden&quot;:true,&quot;citeprocText&quot;:&quot;(Gabaix 2019)&quot;,&quot;manualOverrideText&quot;:&quot;Gabaix (2019)&quot;},&quot;citationItems&quot;:[{&quot;id&quot;:&quot;2ecfda20-51c0-37d3-a4b0-39562e79c8c5&quot;,&quot;itemData&quot;:{&quot;type&quot;:&quot;chapter&quot;,&quot;id&quot;:&quot;2ecfda20-51c0-37d3-a4b0-39562e79c8c5&quot;,&quot;title&quot;:&quot;Chapter 4 - Behavioral inattention&quot;,&quot;author&quot;:[{&quot;family&quot;:&quot;Gabaix&quot;,&quot;given&quot;:&quot;Xavier&quot;,&quot;parse-names&quot;:false,&quot;dropping-particle&quot;:&quot;&quot;,&quot;non-dropping-particle&quot;:&quot;&quot;}],&quot;container-title&quot;:&quot;Handbook of Behavioral Economics: Applications and Foundations 1&quot;,&quot;chapter-number&quot;:&quot;4&quot;,&quot;DOI&quot;:&quot;10.1016/bs.hesbe.2018.11.001&quot;,&quot;issued&quot;:{&quot;date-parts&quot;:[[2019]]},&quot;page&quot;:&quot;261-343&quot;,&quot;abstract&quot;:&quot;Inattention is a central, unifying theme for much of behavioral economics. It permeates such disparate fields as microeconomics, macroeconomics, finance, public economics, and industrial organization. It enables us to think in a rather consistent way about behavioral biases, speculate about their origins, and trace out their implications for market outcomes. This survey first discusses the most basic models of attention, using a fairly unified framework. Then, it discusses the methods used to measure attention, which present a number of challenges on which much progress has been done. It then examines the various theories of attention, both behavioral and more Bayesian. It finally discusses some applications. For instance, inattention offers a way to write a behavioral version of basic microeconomics, as in consumer theory, producer theory, and Arrow-Debreu. A last section is devoted to open questions in the attention literature. This chapter is a pedagogical guide to the literature on attention. Derivations are self-contained.&quot;,&quot;volume&quot;:&quot;2&quot;,&quot;container-title-short&quot;:&quot;&quot;},&quot;isTemporary&quot;:false}],&quot;citationTag&quot;:&quot;MENDELEY_CITATION_v3_eyJjaXRhdGlvbklEIjoiTUVOREVMRVlfQ0lUQVRJT05fNWU0M2YxNzctOTEzMC00ZTQyLThiMmYtZTFiZTZiYzc5ZDhjIiwicHJvcGVydGllcyI6eyJub3RlSW5kZXgiOjB9LCJpc0VkaXRlZCI6ZmFsc2UsIm1hbnVhbE92ZXJyaWRlIjp7ImlzTWFudWFsbHlPdmVycmlkZGVuIjp0cnVlLCJjaXRlcHJvY1RleHQiOiIoR2FiYWl4IDIwMTkpIiwibWFudWFsT3ZlcnJpZGVUZXh0IjoiR2FiYWl4ICgyMDE5KS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quot;},{&quot;citationID&quot;:&quot;MENDELEY_CITATION_d6b94055-898a-4770-b237-254d85bdf3f3&quot;,&quot;properties&quot;:{&quot;noteIndex&quot;:0},&quot;isEdited&quot;:false,&quot;manualOverride&quot;:{&quot;isManuallyOverridden&quot;:true,&quot;citeprocText&quot;:&quot;(Gabaix 2019)&quot;,&quot;manualOverrideText&quot;:&quot;Gabaix (2019)&quot;},&quot;citationItems&quot;:[{&quot;id&quot;:&quot;2ecfda20-51c0-37d3-a4b0-39562e79c8c5&quot;,&quot;itemData&quot;:{&quot;type&quot;:&quot;chapter&quot;,&quot;id&quot;:&quot;2ecfda20-51c0-37d3-a4b0-39562e79c8c5&quot;,&quot;title&quot;:&quot;Chapter 4 - Behavioral inattention&quot;,&quot;author&quot;:[{&quot;family&quot;:&quot;Gabaix&quot;,&quot;given&quot;:&quot;Xavier&quot;,&quot;parse-names&quot;:false,&quot;dropping-particle&quot;:&quot;&quot;,&quot;non-dropping-particle&quot;:&quot;&quot;}],&quot;container-title&quot;:&quot;Handbook of Behavioral Economics: Applications and Foundations 1&quot;,&quot;chapter-number&quot;:&quot;4&quot;,&quot;DOI&quot;:&quot;10.1016/bs.hesbe.2018.11.001&quot;,&quot;issued&quot;:{&quot;date-parts&quot;:[[2019]]},&quot;page&quot;:&quot;261-343&quot;,&quot;abstract&quot;:&quot;Inattention is a central, unifying theme for much of behavioral economics. It permeates such disparate fields as microeconomics, macroeconomics, finance, public economics, and industrial organization. It enables us to think in a rather consistent way about behavioral biases, speculate about their origins, and trace out their implications for market outcomes. This survey first discusses the most basic models of attention, using a fairly unified framework. Then, it discusses the methods used to measure attention, which present a number of challenges on which much progress has been done. It then examines the various theories of attention, both behavioral and more Bayesian. It finally discusses some applications. For instance, inattention offers a way to write a behavioral version of basic microeconomics, as in consumer theory, producer theory, and Arrow-Debreu. A last section is devoted to open questions in the attention literature. This chapter is a pedagogical guide to the literature on attention. Derivations are self-contained.&quot;,&quot;volume&quot;:&quot;2&quot;,&quot;container-title-short&quot;:&quot;&quot;},&quot;isTemporary&quot;:false}],&quot;citationTag&quot;:&quot;MENDELEY_CITATION_v3_eyJjaXRhdGlvbklEIjoiTUVOREVMRVlfQ0lUQVRJT05fZDZiOTQwNTUtODk4YS00NzcwLWIyMzctMjU0ZDg1YmRmM2YzIiwicHJvcGVydGllcyI6eyJub3RlSW5kZXgiOjB9LCJpc0VkaXRlZCI6ZmFsc2UsIm1hbnVhbE92ZXJyaWRlIjp7ImlzTWFudWFsbHlPdmVycmlkZGVuIjp0cnVlLCJjaXRlcHJvY1RleHQiOiIoR2FiYWl4IDIwMTkpIiwibWFudWFsT3ZlcnJpZGVUZXh0IjoiR2FiYWl4ICgyMDE5KS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quot;},{&quot;citationID&quot;:&quot;MENDELEY_CITATION_c208bdde-a1a2-4c20-ac2e-037613c28a3e&quot;,&quot;properties&quot;:{&quot;noteIndex&quot;:0},&quot;isEdited&quot;:false,&quot;manualOverride&quot;:{&quot;isManuallyOverridden&quot;:false,&quot;citeprocText&quot;:&quot;(Gabaix 2019)&quot;,&quot;manualOverrideText&quot;:&quot;&quot;},&quot;citationTag&quot;:&quot;MENDELEY_CITATION_v3_eyJjaXRhdGlvbklEIjoiTUVOREVMRVlfQ0lUQVRJT05fYzIwOGJkZGUtYTFhMi00YzIwLWFjMmUtMDM3NjEzYzI4YTNlIiwicHJvcGVydGllcyI6eyJub3RlSW5kZXgiOjB9LCJpc0VkaXRlZCI6ZmFsc2UsIm1hbnVhbE92ZXJyaWRlIjp7ImlzTWFudWFsbHlPdmVycmlkZGVuIjpmYWxzZSwiY2l0ZXByb2NUZXh0IjoiKEdhYmFpeCAyMDE5KSIsIm1hbnVhbE92ZXJyaWRlVGV4dCI6Ii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quot;,&quot;citationItems&quot;:[{&quot;id&quot;:&quot;2ecfda20-51c0-37d3-a4b0-39562e79c8c5&quot;,&quot;itemData&quot;:{&quot;type&quot;:&quot;chapter&quot;,&quot;id&quot;:&quot;2ecfda20-51c0-37d3-a4b0-39562e79c8c5&quot;,&quot;title&quot;:&quot;Chapter 4 - Behavioral inattention&quot;,&quot;author&quot;:[{&quot;family&quot;:&quot;Gabaix&quot;,&quot;given&quot;:&quot;Xavier&quot;,&quot;parse-names&quot;:false,&quot;dropping-particle&quot;:&quot;&quot;,&quot;non-dropping-particle&quot;:&quot;&quot;}],&quot;container-title&quot;:&quot;Handbook of Behavioral Economics: Applications and Foundations 1&quot;,&quot;chapter-number&quot;:&quot;4&quot;,&quot;DOI&quot;:&quot;10.1016/bs.hesbe.2018.11.001&quot;,&quot;issued&quot;:{&quot;date-parts&quot;:[[2019]]},&quot;page&quot;:&quot;261-343&quot;,&quot;abstract&quot;:&quot;Inattention is a central, unifying theme for much of behavioral economics. It permeates such disparate fields as microeconomics, macroeconomics, finance, public economics, and industrial organization. It enables us to think in a rather consistent way about behavioral biases, speculate about their origins, and trace out their implications for market outcomes. This survey first discusses the most basic models of attention, using a fairly unified framework. Then, it discusses the methods used to measure attention, which present a number of challenges on which much progress has been done. It then examines the various theories of attention, both behavioral and more Bayesian. It finally discusses some applications. For instance, inattention offers a way to write a behavioral version of basic microeconomics, as in consumer theory, producer theory, and Arrow-Debreu. A last section is devoted to open questions in the attention literature. This chapter is a pedagogical guide to the literature on attention. Derivations are self-contained.&quot;,&quot;volume&quot;:&quot;2&quot;,&quot;container-title-short&quot;:&quot;&quot;},&quot;isTemporary&quot;:false}]},{&quot;citationID&quot;:&quot;MENDELEY_CITATION_bc55ea95-fe0d-4aef-b650-4f3d161b10db&quot;,&quot;properties&quot;:{&quot;noteIndex&quot;:0},&quot;isEdited&quot;:false,&quot;manualOverride&quot;:{&quot;isManuallyOverridden&quot;:false,&quot;citeprocText&quot;:&quot;(Da et al. 2011)&quot;,&quot;manualOverrideText&quot;:&quot;&quot;},&quot;citationTag&quot;:&quot;MENDELEY_CITATION_v3_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&quot;,&quot;citationItems&quot;:[{&quot;id&quot;:&quot;b2c2e70d-868b-37c6-a693-5162a0991ba1&quot;,&quot;itemData&quot;:{&quot;type&quot;:&quot;article-journal&quot;,&quot;id&quot;:&quot;b2c2e70d-868b-37c6-a693-5162a0991ba1&quot;,&quot;title&quot;:&quot;In Search of Attention&quot;,&quot;author&quot;:[{&quot;family&quot;:&quot;Da&quot;,&quot;given&quot;:&quot;Zhi&quot;,&quot;parse-names&quot;:false,&quot;dropping-particle&quot;:&quot;&quot;,&quot;non-dropping-particle&quot;:&quot;&quot;},{&quot;family&quot;:&quot;Engelberg&quot;,&quot;given&quot;:&quot;Joseph&quot;,&quot;parse-names&quot;:false,&quot;dropping-particle&quot;:&quot;&quot;,&quot;non-dropping-particle&quot;:&quot;&quot;},{&quot;family&quot;:&quot;Gao&quot;,&quot;given&quot;:&quot;Pengjie&quot;,&quot;parse-names&quot;:false,&quot;dropping-particle&quot;:&quot;&quot;,&quot;non-dropping-particle&quot;:&quot;&quot;}],&quot;container-title&quot;:&quot;Journal of Finance&quot;,&quot;DOI&quot;:&quot;10.1111/j.1540-6261.2011.01679.x&quot;,&quot;ISSN&quot;:&quot;00221082&quot;,&quot;issued&quot;:{&quot;date-parts&quot;:[[2011]]},&quot;abstract&quot;:&quot;We propose a new and direct measure of investor attention using search frequency in Google (Search Volume Index (SVI)). In a sample of Russell 3000 stocks from 2004 to 2008, we find that SVI (1) is correlated with but different from existing proxies of investor attention; (2) captures investor attention in a more timely fashion and (3) likely measures the attention of retail investors. An increase in SVI predicts higher stock prices in the next 2 weeks and an eventual price reversal within the year. It also contributes to the large first-day return and long-run underperformance of IPO stocks. © 2011 the American Finance Association.&quot;,&quot;issue&quot;:&quot;5&quot;,&quot;volume&quot;:&quot;66&quot;,&quot;container-title-short&quot;:&quot;&quot;},&quot;isTemporary&quot;:false}]},{&quot;citationID&quot;:&quot;MENDELEY_CITATION_5a657d51-35c3-4a12-b8c9-41d9cd95b3ee&quot;,&quot;properties&quot;:{&quot;noteIndex&quot;:0},&quot;isEdited&quot;:false,&quot;manualOverride&quot;:{&quot;isManuallyOverridden&quot;:false,&quot;citeprocText&quot;:&quot;(Barber et al. 2022)&quot;,&quot;manualOverrideText&quot;:&quot;&quot;},&quot;citationTag&quot;:&quot;MENDELEY_CITATION_v3_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&quot;,&quot;citationItems&quot;:[{&quot;id&quot;:&quot;0c4dac86-7f29-3612-ac91-7e574fbc2426&quot;,&quot;itemData&quot;:{&quot;type&quot;:&quot;article-journal&quot;,&quot;id&quot;:&quot;0c4dac86-7f29-3612-ac91-7e574fbc2426&quot;,&quot;title&quot;:&quot;Attention-Induced Trading and Returns: Evidence from Robinhood Users&quot;,&quot;author&quot;:[{&quot;family&quot;:&quot;Barber&quot;,&quot;given&quot;:&quot;Brad M.&quot;,&quot;parse-names&quot;:false,&quot;dropping-particle&quot;:&quot;&quot;,&quot;non-dropping-particle&quot;:&quot;&quot;},{&quot;family&quot;:&quot;Huang&quot;,&quot;given&quot;:&quot;Xing&quot;,&quot;parse-names&quot;:false,&quot;dropping-particle&quot;:&quot;&quot;,&quot;non-dropping-particle&quot;:&quot;&quot;},{&quot;family&quot;:&quot;Odean&quot;,&quot;given&quot;:&quot;Terrance&quot;,&quot;parse-names&quot;:false,&quot;dropping-particle&quot;:&quot;&quot;,&quot;non-dropping-particle&quot;:&quot;&quot;},{&quot;family&quot;:&quot;Schwarz&quot;,&quot;given&quot;:&quot;Christopher&quot;,&quot;parse-names&quot;:false,&quot;dropping-particle&quot;:&quot;&quot;,&quot;non-dropping-particle&quot;:&quot;&quot;}],&quot;container-title&quot;:&quot;Journal of Finance&quot;,&quot;DOI&quot;:&quot;10.1111/jofi.13183&quot;,&quot;ISSN&quot;:&quot;15406261&quot;,&quot;issued&quot;:{&quot;date-parts&quot;:[[2022]]},&quot;abstract&quot;:&quot;We study the influence of financial innovation by fintech brokerages on individual investors’ trading and stock prices. Using data from Robinhood, we find that Robinhood investors engage in more attention-induced trading than other retail investors. For example, Robinhood outages disproportionately reduce trading in high-attention stocks. While this evidence is consistent with Robinhood attracting relatively inexperienced investors, we show that it is also driven in part by the app's unique features. Consistent with models of attention-induced trading, intense buying by Robinhood users forecasts negative returns. Average 20-day abnormal returns are −4.7% for the top stocks purchased each day.&quot;,&quot;issue&quot;:&quot;6&quot;,&quot;volume&quot;:&quot;77&quot;,&quot;container-title-short&quot;:&quot;&quot;},&quot;isTemporary&quot;:false}]},{&quot;citationID&quot;:&quot;MENDELEY_CITATION_f44c12f2-2d09-48dd-8106-16cb08397ca2&quot;,&quot;properties&quot;:{&quot;noteIndex&quot;:0},&quot;isEdited&quot;:false,&quot;manualOverride&quot;:{&quot;isManuallyOverridden&quot;:true,&quot;citeprocText&quot;:&quot;(Bui and Mayer 2003)&quot;,&quot;manualOverrideText&quot;:&quot;Bui &amp; Mayer (2003)&quot;},&quot;citationTag&quot;:&quot;MENDELEY_CITATION_v3_eyJjaXRhdGlvbklEIjoiTUVOREVMRVlfQ0lUQVRJT05fZjQ0YzEyZjItMmQwOS00OGRkLTgxMDYtMTZjYjA4Mzk3Y2EyIiwicHJvcGVydGllcyI6eyJub3RlSW5kZXgiOjB9LCJpc0VkaXRlZCI6ZmFsc2UsIm1hbnVhbE92ZXJyaWRlIjp7ImlzTWFudWFsbHlPdmVycmlkZGVuIjp0cnVlLCJjaXRlcHJvY1RleHQiOiIoQnVpIGFuZCBNYXllciAyMDAzKSIsIm1hbnVhbE92ZXJyaWRlVGV4dCI6IkJ1aSAmIE1heWVyICgyMDAzKSJ9LCJjaXRhdGlvbkl0ZW1zIjpb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1dfQ==&quot;,&quot;citationItems&quot;:[{&quot;id&quot;:&quot;9e2a54f2-e61e-3a92-9c36-7a2fd5a42ac7&quot;,&quot;itemData&quot;:{&quot;type&quot;:&quot;article-journal&quot;,&quot;id&quot;:&quot;9e2a54f2-e61e-3a92-9c36-7a2fd5a42ac7&quot;,&quot;title&quot;:&quot;Regulation and capitalization of environmental amenities: Evidence from the toxic release inventory in Massachusetts&quot;,&quot;author&quot;:[{&quot;family&quot;:&quot;Bui&quot;,&quot;given&quot;:&quot;Linda T.M.&quot;,&quot;parse-names&quot;:false,&quot;dropping-particle&quot;:&quot;&quot;,&quot;non-dropping-particle&quot;:&quot;&quot;},{&quot;family&quot;:&quot;Mayer&quot;,&quot;given&quot;:&quot;Christopher J.&quot;,&quot;parse-names&quot;:false,&quot;dropping-particle&quot;:&quot;&quot;,&quot;non-dropping-particle&quot;:&quot;&quot;}],&quot;container-title&quot;:&quot;Review of Economics and Statistics&quot;,&quot;DOI&quot;:&quot;10.1162/003465303322369821&quot;,&quot;ISSN&quot;:&quot;00346535&quot;,&quot;issued&quot;:{&quot;date-parts&quot;:[[2003]]},&quot;abstract&quot;:&quot;Environmental regulation in the United States has undergone a slow evolution from command and control strategies towards market-based regulations. One such innovation is the Toxics Release Inventory (TRI), a regulation that requires polluting firms to publicly disclose information about their toxic emissions. The basic tenet of this regulation is that it corrects for informational asymmetries between polluters and households, allowing communities to pressure polluters to decrease their emissions. Policy-makers have judged the TRI a tremendous success, as national releases declined by 43% between 1988 and 1999. Yet many of the fundamental problems which are known to lead to the classic failure of the Coase theorem (such as high transaction costs and difficulties in organizing) cast doubt on the effectiveness of disclosure rules, alone, to lead to an efficient outcome in the case of pollution. We use an event study methodology with high-quality data on house prices and other local attributes to assess the extent to which the public values changes in toxic releases and thus the success of TRI. Our major findings include: (1) declines in toxic releases appear unrelated to any political economy variables that might lead to public activism; (2) initial information released under TRI had no significant effect on the distribution of house prices; and (3) house prices show no significant impact of declines in reported toxic releases over time. Standard errors are small enough that we can reject the hypothesis that large declines in toxic releases lead to more than a 0.5% increase in house prices. These results also hold when we control for differences in the availability of information on TRI and the possible effect of expectations. Our findings cast doubt on the ability of the public to process complex information on hazardous emissions and support the Coase theorem in that right-to-know laws such as TRI may not be the most effective form of environmental regulation.&quot;,&quot;issue&quot;:&quot;3&quot;,&quot;volume&quot;:&quot;85&quot;,&quot;container-title-short&quot;:&quot;&quot;},&quot;isTemporary&quot;:false}]}]"/>
    <we:property name="MENDELEY_CITATIONS_LOCALE_CODE" value="&quot;en-US&quot;"/>
    <we:property name="MENDELEY_CITATIONS_STYLE" value="{&quot;id&quot;:&quot;https://www.zotero.org/styles/american-journal-of-sociology&quot;,&quot;title&quot;:&quot;American Journal of Sociolog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Loe14</b:Tag>
    <b:SourceType>JournalArticle</b:SourceType>
    <b:Guid>{E7C031AE-9185-4A84-926B-086D73CE8273}</b:Guid>
    <b:Author>
      <b:Author>
        <b:NameList xmlns:msxsl="urn:schemas-microsoft-com:xslt" xmlns:b="http://schemas.openxmlformats.org/officeDocument/2006/bibliography">
          <b:Person>
            <b:Last>Loewenstein</b:Last>
            <b:First>George</b:First>
            <b:Middle/>
          </b:Person>
          <b:Person>
            <b:Last>Sunstein</b:Last>
            <b:First>Cass</b:First>
            <b:Middle>R.</b:Middle>
          </b:Person>
          <b:Person>
            <b:Last>Golman</b:Last>
            <b:First>Russell</b:First>
            <b:Middle/>
          </b:Person>
        </b:NameList>
      </b:Author>
    </b:Author>
    <b:Title>Disclosure: Psychology Changes Everything</b:Title>
    <b:JournalName>Annual Review of Economics</b:JournalName>
    <b:City/>
    <b:Year>2014</b:Year>
    <b:Month/>
    <b:Day/>
    <b:Pages>391-419</b:Pages>
    <b:Publisher/>
    <b:Volume>6</b:Volume>
    <b:Issue>1</b:Issue>
    <b:ShortTitle/>
    <b:StandardNumber/>
    <b:Comments/>
    <b:Medium/>
    <b:YearAccessed>2023</b:YearAccessed>
    <b:MonthAccessed>10</b:MonthAccessed>
    <b:DayAccessed>30</b:DayAccessed>
    <b:URL>https://cmu.edu/dietrich/sds/docs/loewenstein/disclosurechgseverything.pdf</b:URL>
    <b:DOI/>
    <b:RefOrder>1</b:RefOrder>
  </b:Source>
</b:Sources>
</file>

<file path=customXml/itemProps1.xml><?xml version="1.0" encoding="utf-8"?>
<ds:datastoreItem xmlns:ds="http://schemas.openxmlformats.org/officeDocument/2006/customXml" ds:itemID="{360A90DD-4BE5-4177-A313-F6215E1875B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6</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Hoang-Le</dc:creator>
  <cp:keywords/>
  <dc:description/>
  <cp:lastModifiedBy>Chinh Hoang-Duc</cp:lastModifiedBy>
  <cp:revision>120</cp:revision>
  <dcterms:created xsi:type="dcterms:W3CDTF">2023-12-25T12:03:00Z</dcterms:created>
  <dcterms:modified xsi:type="dcterms:W3CDTF">2023-12-28T21:50:00Z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e034aa643aba407bd1dc750dcc4d8a3c91e28896d14a9d1d4a68bbe172823aa7</vt:lpwstr>
  </property>
</Properties>
</file>